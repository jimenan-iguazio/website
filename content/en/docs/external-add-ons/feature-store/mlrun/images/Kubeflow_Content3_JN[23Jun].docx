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F0508" w14:textId="77777777" w:rsidR="000E7A71" w:rsidRPr="007A53FE" w:rsidRDefault="000E7A71" w:rsidP="000E7A71">
      <w:pPr>
        <w:jc w:val="center"/>
        <w:rPr>
          <w:b/>
          <w:bCs/>
          <w:u w:val="single"/>
        </w:rPr>
      </w:pPr>
      <w:r w:rsidRPr="007A53FE">
        <w:rPr>
          <w:b/>
          <w:bCs/>
          <w:u w:val="single"/>
        </w:rPr>
        <w:t xml:space="preserve">Serving </w:t>
      </w:r>
      <w:r>
        <w:rPr>
          <w:b/>
          <w:bCs/>
          <w:u w:val="single"/>
        </w:rPr>
        <w:br/>
      </w:r>
    </w:p>
    <w:p w14:paraId="1CF0E371" w14:textId="77777777" w:rsidR="000E7A71" w:rsidRPr="0089165B" w:rsidRDefault="000E7A71" w:rsidP="000E7A71">
      <w:pPr>
        <w:rPr>
          <w:b/>
          <w:bCs/>
        </w:rPr>
      </w:pPr>
      <w:r w:rsidRPr="0089165B">
        <w:rPr>
          <w:b/>
          <w:bCs/>
        </w:rPr>
        <w:t>Source:</w:t>
      </w:r>
      <w:r w:rsidRPr="00E36EA1">
        <w:t xml:space="preserve"> https://docs.mlrun.org/en/latest/serving/serving-graph.html#simple-model-serving-router</w:t>
      </w:r>
    </w:p>
    <w:p w14:paraId="6052303A" w14:textId="77777777" w:rsidR="000E7A71" w:rsidRDefault="000E7A71" w:rsidP="000E7A71"/>
    <w:p w14:paraId="4C111A87" w14:textId="77777777" w:rsidR="000E7A71" w:rsidRDefault="000E7A71" w:rsidP="000E7A71">
      <w:r w:rsidRPr="0089165B">
        <w:rPr>
          <w:b/>
          <w:bCs/>
        </w:rPr>
        <w:t>Web-Location:</w:t>
      </w:r>
      <w:r>
        <w:t xml:space="preserve"> </w:t>
      </w:r>
      <w:r w:rsidRPr="007736D2">
        <w:t xml:space="preserve">(Documentation &gt; External Add </w:t>
      </w:r>
      <w:proofErr w:type="spellStart"/>
      <w:r w:rsidRPr="007736D2">
        <w:t>Ons</w:t>
      </w:r>
      <w:proofErr w:type="spellEnd"/>
      <w:r>
        <w:t xml:space="preserve"> </w:t>
      </w:r>
      <w:r w:rsidRPr="007736D2">
        <w:t>&gt; Tools for Serving</w:t>
      </w:r>
      <w:r>
        <w:t xml:space="preserve"> </w:t>
      </w:r>
      <w:r w:rsidRPr="007736D2">
        <w:t xml:space="preserve">&gt; </w:t>
      </w:r>
      <w:proofErr w:type="spellStart"/>
      <w:r w:rsidRPr="007736D2">
        <w:t>MLRun</w:t>
      </w:r>
      <w:proofErr w:type="spellEnd"/>
      <w:r>
        <w:t xml:space="preserve"> Serving</w:t>
      </w:r>
      <w:r w:rsidRPr="007736D2">
        <w:t>)</w:t>
      </w:r>
      <w:r>
        <w:br/>
      </w:r>
    </w:p>
    <w:p w14:paraId="473397BE" w14:textId="77777777" w:rsidR="000E7A71" w:rsidRDefault="00625AB2" w:rsidP="000E7A71">
      <w:pPr>
        <w:jc w:val="center"/>
      </w:pPr>
      <w:hyperlink r:id="rId5" w:history="1">
        <w:r w:rsidR="000E7A71" w:rsidRPr="004F6BF6">
          <w:rPr>
            <w:rStyle w:val="Hyperlink"/>
          </w:rPr>
          <w:t>https://www.kubeflow.org/docs/external-add-ons/serving/</w:t>
        </w:r>
      </w:hyperlink>
    </w:p>
    <w:p w14:paraId="215120AD" w14:textId="77777777" w:rsidR="000E7A71" w:rsidRPr="00754838" w:rsidRDefault="000E7A71" w:rsidP="000E7A71">
      <w:pPr>
        <w:rPr>
          <w:b/>
          <w:bCs/>
        </w:rPr>
      </w:pPr>
      <w:r>
        <w:br/>
      </w:r>
      <w:r>
        <w:rPr>
          <w:b/>
          <w:bCs/>
        </w:rPr>
        <w:t xml:space="preserve">Content and Format: </w:t>
      </w:r>
    </w:p>
    <w:p w14:paraId="405F5FB8" w14:textId="011C14F7" w:rsidR="000E7A71" w:rsidRPr="003D0416" w:rsidRDefault="004674F4" w:rsidP="000E7A71">
      <w:pPr>
        <w:spacing w:before="100" w:beforeAutospacing="1" w:after="100" w:afterAutospacing="1"/>
        <w:outlineLvl w:val="1"/>
        <w:rPr>
          <w:rFonts w:ascii="Open Sans" w:hAnsi="Open Sans" w:cs="Open Sans"/>
          <w:color w:val="000000"/>
          <w:sz w:val="50"/>
          <w:szCs w:val="50"/>
        </w:rPr>
      </w:pPr>
      <w:ins w:id="0" w:author="Jimena Nestares" w:date="2021-06-23T10:52:00Z">
        <w:r>
          <w:rPr>
            <w:rFonts w:ascii="Open Sans" w:hAnsi="Open Sans" w:cs="Open Sans"/>
            <w:color w:val="000000"/>
            <w:sz w:val="50"/>
            <w:szCs w:val="50"/>
          </w:rPr>
          <w:t xml:space="preserve"> </w:t>
        </w:r>
      </w:ins>
      <w:proofErr w:type="spellStart"/>
      <w:r w:rsidR="000E7A71" w:rsidRPr="003D0416">
        <w:rPr>
          <w:rFonts w:ascii="Open Sans" w:hAnsi="Open Sans" w:cs="Open Sans"/>
          <w:color w:val="000000"/>
          <w:sz w:val="50"/>
          <w:szCs w:val="50"/>
        </w:rPr>
        <w:t>MLRun</w:t>
      </w:r>
      <w:proofErr w:type="spellEnd"/>
      <w:r w:rsidR="000E7A71" w:rsidRPr="003D0416">
        <w:rPr>
          <w:rFonts w:ascii="Open Sans" w:hAnsi="Open Sans" w:cs="Open Sans"/>
          <w:color w:val="000000"/>
          <w:sz w:val="50"/>
          <w:szCs w:val="50"/>
        </w:rPr>
        <w:t xml:space="preserve"> Serving </w:t>
      </w:r>
    </w:p>
    <w:p w14:paraId="25E7EBA3" w14:textId="77777777" w:rsidR="000E7A71" w:rsidRPr="003D0416" w:rsidRDefault="000E7A71" w:rsidP="000E7A71">
      <w:pPr>
        <w:spacing w:before="100" w:beforeAutospacing="1" w:after="100" w:afterAutospacing="1"/>
        <w:outlineLvl w:val="1"/>
        <w:rPr>
          <w:rFonts w:ascii="Open Sans" w:hAnsi="Open Sans" w:cs="Open Sans"/>
          <w:color w:val="000000"/>
          <w:sz w:val="50"/>
          <w:szCs w:val="50"/>
        </w:rPr>
      </w:pPr>
      <w:r w:rsidRPr="003D0416">
        <w:rPr>
          <w:rFonts w:ascii="Open Sans" w:hAnsi="Open Sans" w:cs="Open Sans"/>
          <w:color w:val="222222"/>
          <w:sz w:val="30"/>
          <w:szCs w:val="30"/>
          <w:shd w:val="clear" w:color="auto" w:fill="FFFFFF"/>
        </w:rPr>
        <w:t xml:space="preserve">Model serving with </w:t>
      </w:r>
      <w:proofErr w:type="spellStart"/>
      <w:r w:rsidRPr="003D0416">
        <w:rPr>
          <w:rFonts w:ascii="Open Sans" w:hAnsi="Open Sans" w:cs="Open Sans"/>
          <w:color w:val="222222"/>
          <w:sz w:val="30"/>
          <w:szCs w:val="30"/>
          <w:shd w:val="clear" w:color="auto" w:fill="FFFFFF"/>
        </w:rPr>
        <w:t>MLRun</w:t>
      </w:r>
      <w:proofErr w:type="spellEnd"/>
    </w:p>
    <w:p w14:paraId="4D47A53B" w14:textId="77777777" w:rsidR="000E7A71" w:rsidRPr="003D0416" w:rsidRDefault="00625AB2" w:rsidP="000E7A71">
      <w:pPr>
        <w:spacing w:after="100" w:afterAutospacing="1"/>
        <w:rPr>
          <w:rFonts w:ascii="Open Sans" w:hAnsi="Open Sans" w:cs="Open Sans"/>
        </w:rPr>
      </w:pPr>
      <w:hyperlink r:id="rId6" w:history="1">
        <w:proofErr w:type="spellStart"/>
        <w:r w:rsidR="000E7A71" w:rsidRPr="003D0416">
          <w:rPr>
            <w:rStyle w:val="Hyperlink"/>
            <w:rFonts w:ascii="Open Sans" w:hAnsi="Open Sans" w:cs="Open Sans"/>
          </w:rPr>
          <w:t>MLRun</w:t>
        </w:r>
        <w:proofErr w:type="spellEnd"/>
        <w:r w:rsidR="000E7A71" w:rsidRPr="003D0416">
          <w:rPr>
            <w:rStyle w:val="Hyperlink"/>
            <w:rFonts w:ascii="Open Sans" w:hAnsi="Open Sans" w:cs="Open Sans"/>
          </w:rPr>
          <w:t xml:space="preserve"> serving graphs</w:t>
        </w:r>
      </w:hyperlink>
      <w:r w:rsidR="000E7A71" w:rsidRPr="003D0416">
        <w:rPr>
          <w:rFonts w:ascii="Open Sans" w:hAnsi="Open Sans" w:cs="Open Sans"/>
        </w:rPr>
        <w:t xml:space="preserve"> allow you to build real-time data processing and advanced model serving pipelines and deploy them quickly to production with minimal effort.</w:t>
      </w:r>
    </w:p>
    <w:p w14:paraId="509A9A2E" w14:textId="77777777" w:rsidR="000E7A71" w:rsidRPr="003D0416" w:rsidRDefault="000E7A71" w:rsidP="000E7A71">
      <w:pPr>
        <w:spacing w:after="100" w:afterAutospacing="1"/>
        <w:rPr>
          <w:rFonts w:ascii="Open Sans" w:hAnsi="Open Sans" w:cs="Open Sans"/>
        </w:rPr>
      </w:pPr>
      <w:r w:rsidRPr="003D0416">
        <w:rPr>
          <w:rFonts w:ascii="Open Sans" w:hAnsi="Open Sans" w:cs="Open Sans"/>
        </w:rPr>
        <w:t xml:space="preserve">The serving graphs can be composed of pre-defined graph blocks or of native python classes/functions. Graphs can auto-scale and span multiple function containers. </w:t>
      </w:r>
    </w:p>
    <w:p w14:paraId="5619B711" w14:textId="77777777" w:rsidR="000E7A71" w:rsidRPr="003D0416" w:rsidRDefault="000E7A71" w:rsidP="000E7A71">
      <w:pPr>
        <w:spacing w:after="100" w:afterAutospacing="1"/>
        <w:rPr>
          <w:rFonts w:ascii="Open Sans" w:hAnsi="Open Sans" w:cs="Open Sans"/>
        </w:rPr>
      </w:pPr>
      <w:r w:rsidRPr="003D0416">
        <w:rPr>
          <w:rFonts w:ascii="Open Sans" w:hAnsi="Open Sans" w:cs="Open Sans"/>
        </w:rPr>
        <w:t xml:space="preserve">Graphs can run inside your IDE or Notebook for test and simulation and can be deployed into production serverless pipeline with a single command. </w:t>
      </w:r>
    </w:p>
    <w:p w14:paraId="3390F7A5" w14:textId="77777777" w:rsidR="000E7A71" w:rsidRPr="003D0416" w:rsidRDefault="000E7A71" w:rsidP="000E7A71">
      <w:pPr>
        <w:spacing w:before="100" w:beforeAutospacing="1" w:after="100" w:afterAutospacing="1"/>
        <w:outlineLvl w:val="2"/>
        <w:rPr>
          <w:rFonts w:ascii="Open Sans" w:hAnsi="Open Sans" w:cs="Open Sans"/>
          <w:color w:val="000000"/>
          <w:sz w:val="42"/>
          <w:szCs w:val="42"/>
        </w:rPr>
      </w:pPr>
      <w:r w:rsidRPr="003D0416">
        <w:rPr>
          <w:rFonts w:ascii="Open Sans" w:hAnsi="Open Sans" w:cs="Open Sans"/>
          <w:color w:val="000000"/>
          <w:sz w:val="42"/>
          <w:szCs w:val="42"/>
        </w:rPr>
        <w:t>Accelerate performance and time to production</w:t>
      </w:r>
      <w:hyperlink r:id="rId7" w:anchor="accelerate-performance-and-time-to-production" w:tooltip="Permalink to this headline" w:history="1">
        <w:r w:rsidRPr="003D0416">
          <w:rPr>
            <w:rFonts w:ascii="Open Sans" w:hAnsi="Open Sans" w:cs="Open Sans"/>
            <w:color w:val="0071BC"/>
            <w:sz w:val="34"/>
            <w:szCs w:val="34"/>
          </w:rPr>
          <w:t>¶</w:t>
        </w:r>
      </w:hyperlink>
    </w:p>
    <w:p w14:paraId="5B794111" w14:textId="77777777" w:rsidR="000E7A71" w:rsidRPr="004C3ADA" w:rsidRDefault="000E7A71" w:rsidP="000E7A71">
      <w:pPr>
        <w:rPr>
          <w:rFonts w:ascii="Open Sans" w:hAnsi="Open Sans" w:cs="Open Sans"/>
          <w:color w:val="000000" w:themeColor="text1"/>
        </w:rPr>
      </w:pPr>
      <w:proofErr w:type="spellStart"/>
      <w:r w:rsidRPr="003D0416">
        <w:rPr>
          <w:rFonts w:ascii="Open Sans" w:hAnsi="Open Sans" w:cs="Open Sans"/>
        </w:rPr>
        <w:t>MLRun's</w:t>
      </w:r>
      <w:proofErr w:type="spellEnd"/>
      <w:r w:rsidRPr="003D0416">
        <w:rPr>
          <w:rFonts w:ascii="Open Sans" w:hAnsi="Open Sans" w:cs="Open Sans"/>
        </w:rPr>
        <w:t xml:space="preserve"> underline serverless engine (</w:t>
      </w:r>
      <w:proofErr w:type="spellStart"/>
      <w:r w:rsidRPr="003D0416">
        <w:rPr>
          <w:rFonts w:ascii="Open Sans" w:hAnsi="Open Sans" w:cs="Open Sans"/>
        </w:rPr>
        <w:fldChar w:fldCharType="begin"/>
      </w:r>
      <w:r w:rsidRPr="003D0416">
        <w:rPr>
          <w:rFonts w:ascii="Open Sans" w:hAnsi="Open Sans" w:cs="Open Sans"/>
        </w:rPr>
        <w:instrText xml:space="preserve"> HYPERLINK "https://nuclio.io/" \l "about" </w:instrText>
      </w:r>
      <w:r w:rsidRPr="003D0416">
        <w:rPr>
          <w:rFonts w:ascii="Open Sans" w:hAnsi="Open Sans" w:cs="Open Sans"/>
        </w:rPr>
        <w:fldChar w:fldCharType="separate"/>
      </w:r>
      <w:r w:rsidRPr="003D0416">
        <w:rPr>
          <w:rStyle w:val="Hyperlink"/>
          <w:rFonts w:ascii="Open Sans" w:hAnsi="Open Sans" w:cs="Open Sans"/>
        </w:rPr>
        <w:t>Nuclio</w:t>
      </w:r>
      <w:proofErr w:type="spellEnd"/>
      <w:r w:rsidRPr="003D0416">
        <w:rPr>
          <w:rFonts w:ascii="Open Sans" w:hAnsi="Open Sans" w:cs="Open Sans"/>
        </w:rPr>
        <w:fldChar w:fldCharType="end"/>
      </w:r>
      <w:r w:rsidRPr="003D0416">
        <w:rPr>
          <w:rFonts w:ascii="Open Sans" w:hAnsi="Open Sans" w:cs="Open Sans"/>
        </w:rPr>
        <w:t xml:space="preserve">) uses a high-performance parallel processing engine that maximizes the utilization of CPUs and GPUs. </w:t>
      </w:r>
      <w:r w:rsidRPr="003D0416">
        <w:rPr>
          <w:rFonts w:ascii="Open Sans" w:hAnsi="Open Sans" w:cs="Open Sans"/>
        </w:rPr>
        <w:br/>
      </w:r>
      <w:r w:rsidRPr="003D0416">
        <w:rPr>
          <w:rFonts w:ascii="Open Sans" w:hAnsi="Open Sans" w:cs="Open Sans"/>
        </w:rPr>
        <w:br/>
      </w:r>
      <w:proofErr w:type="spellStart"/>
      <w:r w:rsidRPr="003D0416">
        <w:rPr>
          <w:rFonts w:ascii="Open Sans" w:hAnsi="Open Sans" w:cs="Open Sans"/>
        </w:rPr>
        <w:t>MLRun</w:t>
      </w:r>
      <w:proofErr w:type="spellEnd"/>
      <w:r w:rsidRPr="003D0416">
        <w:rPr>
          <w:rFonts w:ascii="Open Sans" w:hAnsi="Open Sans" w:cs="Open Sans"/>
        </w:rPr>
        <w:t xml:space="preserve"> allows developers to focus on code and deploy faster by supporting: </w:t>
      </w:r>
      <w:r w:rsidRPr="003D0416">
        <w:rPr>
          <w:rFonts w:ascii="Open Sans" w:hAnsi="Open Sans" w:cs="Open Sans"/>
        </w:rPr>
        <w:br/>
      </w:r>
    </w:p>
    <w:p w14:paraId="55C217FE" w14:textId="187DDCC2" w:rsidR="000E7A71" w:rsidRPr="004C3ADA" w:rsidRDefault="000E7A71" w:rsidP="000E7A71">
      <w:pPr>
        <w:pStyle w:val="ListParagraph"/>
        <w:numPr>
          <w:ilvl w:val="0"/>
          <w:numId w:val="1"/>
        </w:numPr>
        <w:rPr>
          <w:rFonts w:ascii="Open Sans" w:hAnsi="Open Sans" w:cs="Open Sans"/>
          <w:color w:val="000000" w:themeColor="text1"/>
        </w:rPr>
      </w:pPr>
      <w:r w:rsidRPr="004C3ADA">
        <w:rPr>
          <w:rFonts w:ascii="Open Sans" w:hAnsi="Open Sans" w:cs="Open Sans"/>
          <w:color w:val="000000" w:themeColor="text1"/>
        </w:rPr>
        <w:t xml:space="preserve">13 protocols and invocation methods (HTTP, Cron, Kafka, Kinesis, </w:t>
      </w:r>
      <w:ins w:id="1" w:author="Alexandra Quinn" w:date="2021-06-23T08:26:00Z">
        <w:r w:rsidR="0039235B">
          <w:rPr>
            <w:rFonts w:ascii="Open Sans" w:hAnsi="Open Sans" w:cs="Open Sans"/>
            <w:color w:val="000000" w:themeColor="text1"/>
          </w:rPr>
          <w:t>etc.</w:t>
        </w:r>
      </w:ins>
      <w:commentRangeStart w:id="2"/>
      <w:r w:rsidRPr="004C3ADA">
        <w:rPr>
          <w:rFonts w:ascii="Open Sans" w:hAnsi="Open Sans" w:cs="Open Sans"/>
          <w:color w:val="000000" w:themeColor="text1"/>
        </w:rPr>
        <w:t xml:space="preserve">...), </w:t>
      </w:r>
      <w:commentRangeEnd w:id="2"/>
      <w:r w:rsidRPr="004C3ADA">
        <w:rPr>
          <w:rStyle w:val="CommentReference"/>
          <w:rFonts w:ascii="Open Sans" w:hAnsi="Open Sans" w:cs="Open Sans"/>
          <w:color w:val="000000" w:themeColor="text1"/>
        </w:rPr>
        <w:commentReference w:id="2"/>
      </w:r>
    </w:p>
    <w:p w14:paraId="121F5DEB" w14:textId="2F8ABFF7" w:rsidR="000E7A71" w:rsidRPr="004C3ADA" w:rsidRDefault="0039235B" w:rsidP="000E7A71">
      <w:pPr>
        <w:pStyle w:val="ListParagraph"/>
        <w:numPr>
          <w:ilvl w:val="0"/>
          <w:numId w:val="1"/>
        </w:numPr>
        <w:rPr>
          <w:rFonts w:ascii="Open Sans" w:hAnsi="Open Sans" w:cs="Open Sans"/>
          <w:color w:val="000000" w:themeColor="text1"/>
        </w:rPr>
      </w:pPr>
      <w:ins w:id="3" w:author="Alexandra Quinn" w:date="2021-06-23T08:26:00Z">
        <w:r>
          <w:rPr>
            <w:rFonts w:ascii="Open Sans" w:hAnsi="Open Sans" w:cs="Open Sans"/>
            <w:color w:val="000000" w:themeColor="text1"/>
          </w:rPr>
          <w:t>D</w:t>
        </w:r>
      </w:ins>
      <w:del w:id="4" w:author="Alexandra Quinn" w:date="2021-06-23T08:26:00Z">
        <w:r w:rsidR="000E7A71" w:rsidRPr="004C3ADA" w:rsidDel="0039235B">
          <w:rPr>
            <w:rFonts w:ascii="Open Sans" w:hAnsi="Open Sans" w:cs="Open Sans"/>
            <w:color w:val="000000" w:themeColor="text1"/>
          </w:rPr>
          <w:delText>d</w:delText>
        </w:r>
      </w:del>
      <w:r w:rsidR="000E7A71" w:rsidRPr="004C3ADA">
        <w:rPr>
          <w:rFonts w:ascii="Open Sans" w:hAnsi="Open Sans" w:cs="Open Sans"/>
          <w:color w:val="000000" w:themeColor="text1"/>
        </w:rPr>
        <w:t>ynamic auto-scaling for http and streaming,</w:t>
      </w:r>
    </w:p>
    <w:p w14:paraId="5862B066" w14:textId="2E2614E8" w:rsidR="000E7A71" w:rsidRPr="003D0416" w:rsidRDefault="0039235B" w:rsidP="000E7A71">
      <w:pPr>
        <w:pStyle w:val="ListParagraph"/>
        <w:numPr>
          <w:ilvl w:val="0"/>
          <w:numId w:val="1"/>
        </w:numPr>
        <w:rPr>
          <w:rFonts w:ascii="Open Sans" w:hAnsi="Open Sans" w:cs="Open Sans"/>
        </w:rPr>
      </w:pPr>
      <w:ins w:id="5" w:author="Alexandra Quinn" w:date="2021-06-23T08:26:00Z">
        <w:r>
          <w:rPr>
            <w:rFonts w:ascii="Open Sans" w:hAnsi="Open Sans" w:cs="Open Sans"/>
            <w:color w:val="000000" w:themeColor="text1"/>
          </w:rPr>
          <w:t>F</w:t>
        </w:r>
      </w:ins>
      <w:del w:id="6" w:author="Alexandra Quinn" w:date="2021-06-23T08:26:00Z">
        <w:r w:rsidR="000E7A71" w:rsidRPr="004C3ADA" w:rsidDel="0039235B">
          <w:rPr>
            <w:rFonts w:ascii="Open Sans" w:hAnsi="Open Sans" w:cs="Open Sans"/>
            <w:color w:val="000000" w:themeColor="text1"/>
          </w:rPr>
          <w:delText>f</w:delText>
        </w:r>
      </w:del>
      <w:r w:rsidR="000E7A71" w:rsidRPr="004C3ADA">
        <w:rPr>
          <w:rFonts w:ascii="Open Sans" w:hAnsi="Open Sans" w:cs="Open Sans"/>
          <w:color w:val="000000" w:themeColor="text1"/>
        </w:rPr>
        <w:t>ull life cycle</w:t>
      </w:r>
      <w:ins w:id="7" w:author="Alexandra Quinn" w:date="2021-06-23T08:27:00Z">
        <w:r>
          <w:rPr>
            <w:rFonts w:ascii="Open Sans" w:hAnsi="Open Sans" w:cs="Open Sans"/>
            <w:color w:val="000000" w:themeColor="text1"/>
          </w:rPr>
          <w:t xml:space="preserve">: </w:t>
        </w:r>
      </w:ins>
      <w:del w:id="8" w:author="Alexandra Quinn" w:date="2021-06-23T08:27:00Z">
        <w:r w:rsidR="000E7A71" w:rsidRPr="004C3ADA" w:rsidDel="0039235B">
          <w:rPr>
            <w:rFonts w:ascii="Open Sans" w:hAnsi="Open Sans" w:cs="Open Sans"/>
            <w:color w:val="000000" w:themeColor="text1"/>
          </w:rPr>
          <w:delText>--</w:delText>
        </w:r>
      </w:del>
      <w:ins w:id="9" w:author="Alexandra Quinn" w:date="2021-06-23T08:27:00Z">
        <w:r>
          <w:rPr>
            <w:rFonts w:ascii="Open Sans" w:hAnsi="Open Sans" w:cs="Open Sans"/>
            <w:color w:val="000000" w:themeColor="text1"/>
          </w:rPr>
          <w:t>I</w:t>
        </w:r>
      </w:ins>
      <w:del w:id="10" w:author="Alexandra Quinn" w:date="2021-06-23T08:27:00Z">
        <w:r w:rsidR="000E7A71" w:rsidRPr="004C3ADA" w:rsidDel="0039235B">
          <w:rPr>
            <w:rFonts w:ascii="Open Sans" w:hAnsi="Open Sans" w:cs="Open Sans"/>
            <w:color w:val="000000" w:themeColor="text1"/>
          </w:rPr>
          <w:delText>i</w:delText>
        </w:r>
      </w:del>
      <w:r w:rsidR="000E7A71" w:rsidRPr="004C3ADA">
        <w:rPr>
          <w:rFonts w:ascii="Open Sans" w:hAnsi="Open Sans" w:cs="Open Sans"/>
          <w:color w:val="000000" w:themeColor="text1"/>
        </w:rPr>
        <w:t>ncluding auto-generation of micro-services, APIs, load-balancing</w:t>
      </w:r>
      <w:r w:rsidR="000E7A71" w:rsidRPr="003D0416">
        <w:rPr>
          <w:rFonts w:ascii="Open Sans" w:hAnsi="Open Sans" w:cs="Open Sans"/>
        </w:rPr>
        <w:t>, logging, monitoring, and configuration management.</w:t>
      </w:r>
      <w:r w:rsidR="000E7A71" w:rsidRPr="003D0416">
        <w:rPr>
          <w:rFonts w:ascii="Open Sans" w:hAnsi="Open Sans" w:cs="Open Sans"/>
        </w:rPr>
        <w:br/>
      </w:r>
    </w:p>
    <w:p w14:paraId="5D162374" w14:textId="48D7D50F" w:rsidR="000E7A71" w:rsidRPr="003D0416" w:rsidRDefault="000E7A71" w:rsidP="000E7A71">
      <w:pPr>
        <w:pStyle w:val="Heading3"/>
        <w:rPr>
          <w:rFonts w:ascii="Open Sans" w:hAnsi="Open Sans" w:cs="Open Sans"/>
          <w:color w:val="000000"/>
          <w:sz w:val="42"/>
          <w:szCs w:val="42"/>
        </w:rPr>
      </w:pPr>
      <w:r w:rsidRPr="003D0416">
        <w:rPr>
          <w:rFonts w:ascii="Open Sans" w:hAnsi="Open Sans" w:cs="Open Sans"/>
          <w:color w:val="000000"/>
          <w:sz w:val="42"/>
          <w:szCs w:val="42"/>
        </w:rPr>
        <w:lastRenderedPageBreak/>
        <w:t>Further Documentation</w:t>
      </w:r>
      <w:hyperlink r:id="rId12" w:anchor="in-this-document" w:tooltip="Permalink to this headline" w:history="1">
        <w:r w:rsidRPr="003D0416">
          <w:rPr>
            <w:rStyle w:val="Hyperlink"/>
            <w:rFonts w:ascii="Open Sans" w:hAnsi="Open Sans" w:cs="Open Sans"/>
            <w:color w:val="0071BC"/>
            <w:sz w:val="34"/>
            <w:szCs w:val="34"/>
          </w:rPr>
          <w:t>¶</w:t>
        </w:r>
      </w:hyperlink>
      <w:r w:rsidR="003D0416">
        <w:rPr>
          <w:rFonts w:ascii="Open Sans" w:hAnsi="Open Sans" w:cs="Open Sans"/>
          <w:color w:val="000000"/>
          <w:sz w:val="42"/>
          <w:szCs w:val="42"/>
        </w:rPr>
        <w:br/>
      </w:r>
    </w:p>
    <w:p w14:paraId="355AF049" w14:textId="77777777" w:rsidR="000E7A71" w:rsidRPr="007015EA" w:rsidRDefault="00625AB2" w:rsidP="000E7A71">
      <w:pPr>
        <w:pStyle w:val="NormalWeb"/>
        <w:numPr>
          <w:ilvl w:val="0"/>
          <w:numId w:val="2"/>
        </w:numPr>
        <w:spacing w:before="0" w:beforeAutospacing="0" w:after="0" w:afterAutospacing="0"/>
        <w:rPr>
          <w:rFonts w:ascii="Open Sans" w:hAnsi="Open Sans" w:cs="Open Sans"/>
          <w:b/>
          <w:bCs/>
          <w:rPrChange w:id="11" w:author="Jimena Nestares" w:date="2021-06-23T10:26:00Z">
            <w:rPr>
              <w:rFonts w:ascii="Open Sans" w:hAnsi="Open Sans" w:cs="Open Sans"/>
            </w:rPr>
          </w:rPrChange>
        </w:rPr>
      </w:pPr>
      <w:r w:rsidRPr="007015EA">
        <w:rPr>
          <w:b/>
          <w:bCs/>
          <w:rPrChange w:id="12" w:author="Jimena Nestares" w:date="2021-06-23T10:26:00Z">
            <w:rPr/>
          </w:rPrChange>
        </w:rPr>
        <w:fldChar w:fldCharType="begin"/>
      </w:r>
      <w:r w:rsidRPr="007015EA">
        <w:rPr>
          <w:b/>
          <w:bCs/>
          <w:rPrChange w:id="13" w:author="Jimena Nestares" w:date="2021-06-23T10:26:00Z">
            <w:rPr/>
          </w:rPrChange>
        </w:rPr>
        <w:instrText xml:space="preserve"> HYPERLINK "https://docs.mlrun.org/en/latest/serving/serv</w:instrText>
      </w:r>
      <w:r w:rsidRPr="007015EA">
        <w:rPr>
          <w:b/>
          <w:bCs/>
          <w:rPrChange w:id="14" w:author="Jimena Nestares" w:date="2021-06-23T10:26:00Z">
            <w:rPr/>
          </w:rPrChange>
        </w:rPr>
        <w:instrText xml:space="preserve">ing-graph.html" \l "examples" </w:instrText>
      </w:r>
      <w:r w:rsidRPr="007015EA">
        <w:rPr>
          <w:b/>
          <w:bCs/>
          <w:rPrChange w:id="15" w:author="Jimena Nestares" w:date="2021-06-23T10:26:00Z">
            <w:rPr/>
          </w:rPrChange>
        </w:rPr>
        <w:fldChar w:fldCharType="separate"/>
      </w:r>
      <w:r w:rsidR="000E7A71" w:rsidRPr="007015EA">
        <w:rPr>
          <w:rStyle w:val="Strong"/>
          <w:rFonts w:ascii="Open Sans" w:hAnsi="Open Sans" w:cs="Open Sans"/>
          <w:b w:val="0"/>
          <w:color w:val="0071BC"/>
          <w:rPrChange w:id="16" w:author="Jimena Nestares" w:date="2021-06-23T10:26:00Z">
            <w:rPr>
              <w:rStyle w:val="Strong"/>
              <w:rFonts w:ascii="Open Sans" w:hAnsi="Open Sans" w:cs="Open Sans"/>
              <w:color w:val="0071BC"/>
            </w:rPr>
          </w:rPrChange>
        </w:rPr>
        <w:t>Examples</w:t>
      </w:r>
      <w:r w:rsidRPr="007015EA">
        <w:rPr>
          <w:rStyle w:val="Strong"/>
          <w:rFonts w:ascii="Open Sans" w:hAnsi="Open Sans" w:cs="Open Sans"/>
          <w:b w:val="0"/>
          <w:color w:val="0071BC"/>
          <w:rPrChange w:id="17" w:author="Jimena Nestares" w:date="2021-06-23T10:26:00Z">
            <w:rPr>
              <w:rStyle w:val="Strong"/>
              <w:rFonts w:ascii="Open Sans" w:hAnsi="Open Sans" w:cs="Open Sans"/>
              <w:color w:val="0071BC"/>
            </w:rPr>
          </w:rPrChange>
        </w:rPr>
        <w:fldChar w:fldCharType="end"/>
      </w:r>
    </w:p>
    <w:p w14:paraId="7CC0DD82"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18" w:author="Jimena Nestares" w:date="2021-06-23T10:26:00Z">
            <w:rPr>
              <w:rFonts w:ascii="Open Sans" w:hAnsi="Open Sans" w:cs="Open Sans"/>
            </w:rPr>
          </w:rPrChange>
        </w:rPr>
      </w:pPr>
      <w:r w:rsidRPr="007015EA">
        <w:rPr>
          <w:b/>
          <w:bCs/>
          <w:rPrChange w:id="19" w:author="Jimena Nestares" w:date="2021-06-23T10:26:00Z">
            <w:rPr/>
          </w:rPrChange>
        </w:rPr>
        <w:fldChar w:fldCharType="begin"/>
      </w:r>
      <w:r w:rsidRPr="007015EA">
        <w:rPr>
          <w:b/>
          <w:bCs/>
          <w:rPrChange w:id="20" w:author="Jimena Nestares" w:date="2021-06-23T10:26:00Z">
            <w:rPr/>
          </w:rPrChange>
        </w:rPr>
        <w:instrText xml:space="preserve"> HYPERLINK "https://docs.mlrun.org/en/latest/serving/serving-graph.html" \l "simple-model-serving-router" </w:instrText>
      </w:r>
      <w:r w:rsidRPr="007015EA">
        <w:rPr>
          <w:b/>
          <w:bCs/>
          <w:rPrChange w:id="21" w:author="Jimena Nestares" w:date="2021-06-23T10:26:00Z">
            <w:rPr/>
          </w:rPrChange>
        </w:rPr>
        <w:fldChar w:fldCharType="separate"/>
      </w:r>
      <w:r w:rsidR="000E7A71" w:rsidRPr="007015EA">
        <w:rPr>
          <w:rStyle w:val="Strong"/>
          <w:rFonts w:ascii="Open Sans" w:hAnsi="Open Sans" w:cs="Open Sans"/>
          <w:b w:val="0"/>
          <w:color w:val="0071BC"/>
          <w:rPrChange w:id="22" w:author="Jimena Nestares" w:date="2021-06-23T10:26:00Z">
            <w:rPr>
              <w:rStyle w:val="Strong"/>
              <w:rFonts w:ascii="Open Sans" w:hAnsi="Open Sans" w:cs="Open Sans"/>
              <w:color w:val="0071BC"/>
            </w:rPr>
          </w:rPrChange>
        </w:rPr>
        <w:t>Simple model serving router</w:t>
      </w:r>
      <w:r w:rsidRPr="007015EA">
        <w:rPr>
          <w:rStyle w:val="Strong"/>
          <w:rFonts w:ascii="Open Sans" w:hAnsi="Open Sans" w:cs="Open Sans"/>
          <w:b w:val="0"/>
          <w:color w:val="0071BC"/>
          <w:rPrChange w:id="23" w:author="Jimena Nestares" w:date="2021-06-23T10:26:00Z">
            <w:rPr>
              <w:rStyle w:val="Strong"/>
              <w:rFonts w:ascii="Open Sans" w:hAnsi="Open Sans" w:cs="Open Sans"/>
              <w:color w:val="0071BC"/>
            </w:rPr>
          </w:rPrChange>
        </w:rPr>
        <w:fldChar w:fldCharType="end"/>
      </w:r>
    </w:p>
    <w:p w14:paraId="0DFEBEE3"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24" w:author="Jimena Nestares" w:date="2021-06-23T10:26:00Z">
            <w:rPr>
              <w:rFonts w:ascii="Open Sans" w:hAnsi="Open Sans" w:cs="Open Sans"/>
            </w:rPr>
          </w:rPrChange>
        </w:rPr>
      </w:pPr>
      <w:r w:rsidRPr="007015EA">
        <w:rPr>
          <w:b/>
          <w:bCs/>
          <w:rPrChange w:id="25" w:author="Jimena Nestares" w:date="2021-06-23T10:26:00Z">
            <w:rPr/>
          </w:rPrChange>
        </w:rPr>
        <w:fldChar w:fldCharType="begin"/>
      </w:r>
      <w:r w:rsidRPr="007015EA">
        <w:rPr>
          <w:b/>
          <w:bCs/>
          <w:rPrChange w:id="26" w:author="Jimena Nestares" w:date="2021-06-23T10:26:00Z">
            <w:rPr/>
          </w:rPrChange>
        </w:rPr>
        <w:instrText xml:space="preserve"> HYPERLINK "https://docs.mlrun.org/en/latest/serving/serving-graph.html" \l "advanced-data-processing-and-serving-ensemble" </w:instrText>
      </w:r>
      <w:r w:rsidRPr="007015EA">
        <w:rPr>
          <w:b/>
          <w:bCs/>
          <w:rPrChange w:id="27" w:author="Jimena Nestares" w:date="2021-06-23T10:26:00Z">
            <w:rPr/>
          </w:rPrChange>
        </w:rPr>
        <w:fldChar w:fldCharType="separate"/>
      </w:r>
      <w:r w:rsidR="000E7A71" w:rsidRPr="007015EA">
        <w:rPr>
          <w:rStyle w:val="Strong"/>
          <w:rFonts w:ascii="Open Sans" w:hAnsi="Open Sans" w:cs="Open Sans"/>
          <w:b w:val="0"/>
          <w:color w:val="0071BC"/>
          <w:rPrChange w:id="28" w:author="Jimena Nestares" w:date="2021-06-23T10:26:00Z">
            <w:rPr>
              <w:rStyle w:val="Strong"/>
              <w:rFonts w:ascii="Open Sans" w:hAnsi="Open Sans" w:cs="Open Sans"/>
              <w:color w:val="0071BC"/>
            </w:rPr>
          </w:rPrChange>
        </w:rPr>
        <w:t>Advanced data processing and serving ensemble</w:t>
      </w:r>
      <w:r w:rsidRPr="007015EA">
        <w:rPr>
          <w:rStyle w:val="Strong"/>
          <w:rFonts w:ascii="Open Sans" w:hAnsi="Open Sans" w:cs="Open Sans"/>
          <w:b w:val="0"/>
          <w:color w:val="0071BC"/>
          <w:rPrChange w:id="29" w:author="Jimena Nestares" w:date="2021-06-23T10:26:00Z">
            <w:rPr>
              <w:rStyle w:val="Strong"/>
              <w:rFonts w:ascii="Open Sans" w:hAnsi="Open Sans" w:cs="Open Sans"/>
              <w:color w:val="0071BC"/>
            </w:rPr>
          </w:rPrChange>
        </w:rPr>
        <w:fldChar w:fldCharType="end"/>
      </w:r>
    </w:p>
    <w:p w14:paraId="00EDCB48"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30" w:author="Jimena Nestares" w:date="2021-06-23T10:26:00Z">
            <w:rPr>
              <w:rFonts w:ascii="Open Sans" w:hAnsi="Open Sans" w:cs="Open Sans"/>
            </w:rPr>
          </w:rPrChange>
        </w:rPr>
      </w:pPr>
      <w:r w:rsidRPr="007015EA">
        <w:rPr>
          <w:b/>
          <w:bCs/>
          <w:rPrChange w:id="31" w:author="Jimena Nestares" w:date="2021-06-23T10:26:00Z">
            <w:rPr/>
          </w:rPrChange>
        </w:rPr>
        <w:fldChar w:fldCharType="begin"/>
      </w:r>
      <w:r w:rsidRPr="007015EA">
        <w:rPr>
          <w:b/>
          <w:bCs/>
          <w:rPrChange w:id="32" w:author="Jimena Nestares" w:date="2021-06-23T10:26:00Z">
            <w:rPr/>
          </w:rPrChange>
        </w:rPr>
        <w:instrText xml:space="preserve"> HYPERLINK "https://docs.mlrun.org/en/latest/serving/serving-graph.html" \l "nlp-pr</w:instrText>
      </w:r>
      <w:r w:rsidRPr="007015EA">
        <w:rPr>
          <w:b/>
          <w:bCs/>
          <w:rPrChange w:id="33" w:author="Jimena Nestares" w:date="2021-06-23T10:26:00Z">
            <w:rPr/>
          </w:rPrChange>
        </w:rPr>
        <w:instrText xml:space="preserve">ocessing-pipeline-with-real-time-streaming" </w:instrText>
      </w:r>
      <w:r w:rsidRPr="007015EA">
        <w:rPr>
          <w:b/>
          <w:bCs/>
          <w:rPrChange w:id="34" w:author="Jimena Nestares" w:date="2021-06-23T10:26:00Z">
            <w:rPr/>
          </w:rPrChange>
        </w:rPr>
        <w:fldChar w:fldCharType="separate"/>
      </w:r>
      <w:r w:rsidR="000E7A71" w:rsidRPr="007015EA">
        <w:rPr>
          <w:rStyle w:val="Strong"/>
          <w:rFonts w:ascii="Open Sans" w:hAnsi="Open Sans" w:cs="Open Sans"/>
          <w:b w:val="0"/>
          <w:color w:val="0071BC"/>
          <w:rPrChange w:id="35" w:author="Jimena Nestares" w:date="2021-06-23T10:26:00Z">
            <w:rPr>
              <w:rStyle w:val="Strong"/>
              <w:rFonts w:ascii="Open Sans" w:hAnsi="Open Sans" w:cs="Open Sans"/>
              <w:color w:val="0071BC"/>
            </w:rPr>
          </w:rPrChange>
        </w:rPr>
        <w:t>NLP processing pipeline with real-time streaming</w:t>
      </w:r>
      <w:r w:rsidRPr="007015EA">
        <w:rPr>
          <w:rStyle w:val="Strong"/>
          <w:rFonts w:ascii="Open Sans" w:hAnsi="Open Sans" w:cs="Open Sans"/>
          <w:b w:val="0"/>
          <w:color w:val="0071BC"/>
          <w:rPrChange w:id="36" w:author="Jimena Nestares" w:date="2021-06-23T10:26:00Z">
            <w:rPr>
              <w:rStyle w:val="Strong"/>
              <w:rFonts w:ascii="Open Sans" w:hAnsi="Open Sans" w:cs="Open Sans"/>
              <w:color w:val="0071BC"/>
            </w:rPr>
          </w:rPrChange>
        </w:rPr>
        <w:fldChar w:fldCharType="end"/>
      </w:r>
    </w:p>
    <w:p w14:paraId="3D9C4134" w14:textId="77777777" w:rsidR="000E7A71" w:rsidRPr="007015EA" w:rsidRDefault="00625AB2" w:rsidP="000E7A71">
      <w:pPr>
        <w:pStyle w:val="NormalWeb"/>
        <w:numPr>
          <w:ilvl w:val="0"/>
          <w:numId w:val="2"/>
        </w:numPr>
        <w:spacing w:before="0" w:beforeAutospacing="0" w:after="0" w:afterAutospacing="0"/>
        <w:rPr>
          <w:rFonts w:ascii="Open Sans" w:hAnsi="Open Sans" w:cs="Open Sans"/>
          <w:b/>
          <w:bCs/>
          <w:rPrChange w:id="37" w:author="Jimena Nestares" w:date="2021-06-23T10:26:00Z">
            <w:rPr>
              <w:rFonts w:ascii="Open Sans" w:hAnsi="Open Sans" w:cs="Open Sans"/>
            </w:rPr>
          </w:rPrChange>
        </w:rPr>
      </w:pPr>
      <w:r w:rsidRPr="007015EA">
        <w:rPr>
          <w:b/>
          <w:bCs/>
          <w:rPrChange w:id="38" w:author="Jimena Nestares" w:date="2021-06-23T10:26:00Z">
            <w:rPr/>
          </w:rPrChange>
        </w:rPr>
        <w:fldChar w:fldCharType="begin"/>
      </w:r>
      <w:r w:rsidRPr="007015EA">
        <w:rPr>
          <w:b/>
          <w:bCs/>
          <w:rPrChange w:id="39" w:author="Jimena Nestares" w:date="2021-06-23T10:26:00Z">
            <w:rPr/>
          </w:rPrChange>
        </w:rPr>
        <w:instrText xml:space="preserve"> HYPERLINK "https://docs.mlrun.org/en/latest/serving/serving-graph.html" \l "the-graph-state-machine" </w:instrText>
      </w:r>
      <w:r w:rsidRPr="007015EA">
        <w:rPr>
          <w:b/>
          <w:bCs/>
          <w:rPrChange w:id="40" w:author="Jimena Nestares" w:date="2021-06-23T10:26:00Z">
            <w:rPr/>
          </w:rPrChange>
        </w:rPr>
        <w:fldChar w:fldCharType="separate"/>
      </w:r>
      <w:r w:rsidR="000E7A71" w:rsidRPr="007015EA">
        <w:rPr>
          <w:rStyle w:val="Strong"/>
          <w:rFonts w:ascii="Open Sans" w:hAnsi="Open Sans" w:cs="Open Sans"/>
          <w:b w:val="0"/>
          <w:color w:val="0071BC"/>
          <w:rPrChange w:id="41" w:author="Jimena Nestares" w:date="2021-06-23T10:26:00Z">
            <w:rPr>
              <w:rStyle w:val="Strong"/>
              <w:rFonts w:ascii="Open Sans" w:hAnsi="Open Sans" w:cs="Open Sans"/>
              <w:color w:val="0071BC"/>
            </w:rPr>
          </w:rPrChange>
        </w:rPr>
        <w:t>The Graph State Machine</w:t>
      </w:r>
      <w:r w:rsidRPr="007015EA">
        <w:rPr>
          <w:rStyle w:val="Strong"/>
          <w:rFonts w:ascii="Open Sans" w:hAnsi="Open Sans" w:cs="Open Sans"/>
          <w:b w:val="0"/>
          <w:color w:val="0071BC"/>
          <w:rPrChange w:id="42" w:author="Jimena Nestares" w:date="2021-06-23T10:26:00Z">
            <w:rPr>
              <w:rStyle w:val="Strong"/>
              <w:rFonts w:ascii="Open Sans" w:hAnsi="Open Sans" w:cs="Open Sans"/>
              <w:color w:val="0071BC"/>
            </w:rPr>
          </w:rPrChange>
        </w:rPr>
        <w:fldChar w:fldCharType="end"/>
      </w:r>
    </w:p>
    <w:p w14:paraId="2E7E3CA3"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43" w:author="Jimena Nestares" w:date="2021-06-23T10:26:00Z">
            <w:rPr>
              <w:rFonts w:ascii="Open Sans" w:hAnsi="Open Sans" w:cs="Open Sans"/>
            </w:rPr>
          </w:rPrChange>
        </w:rPr>
      </w:pPr>
      <w:r w:rsidRPr="007015EA">
        <w:rPr>
          <w:b/>
          <w:bCs/>
          <w:rPrChange w:id="44" w:author="Jimena Nestares" w:date="2021-06-23T10:26:00Z">
            <w:rPr/>
          </w:rPrChange>
        </w:rPr>
        <w:fldChar w:fldCharType="begin"/>
      </w:r>
      <w:r w:rsidRPr="007015EA">
        <w:rPr>
          <w:b/>
          <w:bCs/>
          <w:rPrChange w:id="45" w:author="Jimena Nestares" w:date="2021-06-23T10:26:00Z">
            <w:rPr/>
          </w:rPrChange>
        </w:rPr>
        <w:instrText xml:space="preserve"> HYPERLINK "https://docs.mlrun.org/en/latest/serving/serving-graph.html" \l "graph-overview-and-usage" </w:instrText>
      </w:r>
      <w:r w:rsidRPr="007015EA">
        <w:rPr>
          <w:b/>
          <w:bCs/>
          <w:rPrChange w:id="46" w:author="Jimena Nestares" w:date="2021-06-23T10:26:00Z">
            <w:rPr/>
          </w:rPrChange>
        </w:rPr>
        <w:fldChar w:fldCharType="separate"/>
      </w:r>
      <w:r w:rsidR="000E7A71" w:rsidRPr="007015EA">
        <w:rPr>
          <w:rStyle w:val="Strong"/>
          <w:rFonts w:ascii="Open Sans" w:hAnsi="Open Sans" w:cs="Open Sans"/>
          <w:b w:val="0"/>
          <w:color w:val="0071BC"/>
          <w:rPrChange w:id="47" w:author="Jimena Nestares" w:date="2021-06-23T10:26:00Z">
            <w:rPr>
              <w:rStyle w:val="Strong"/>
              <w:rFonts w:ascii="Open Sans" w:hAnsi="Open Sans" w:cs="Open Sans"/>
              <w:color w:val="0071BC"/>
            </w:rPr>
          </w:rPrChange>
        </w:rPr>
        <w:t>Graph overview and usage</w:t>
      </w:r>
      <w:r w:rsidRPr="007015EA">
        <w:rPr>
          <w:rStyle w:val="Strong"/>
          <w:rFonts w:ascii="Open Sans" w:hAnsi="Open Sans" w:cs="Open Sans"/>
          <w:b w:val="0"/>
          <w:color w:val="0071BC"/>
          <w:rPrChange w:id="48" w:author="Jimena Nestares" w:date="2021-06-23T10:26:00Z">
            <w:rPr>
              <w:rStyle w:val="Strong"/>
              <w:rFonts w:ascii="Open Sans" w:hAnsi="Open Sans" w:cs="Open Sans"/>
              <w:color w:val="0071BC"/>
            </w:rPr>
          </w:rPrChange>
        </w:rPr>
        <w:fldChar w:fldCharType="end"/>
      </w:r>
    </w:p>
    <w:p w14:paraId="3BE908DD"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49" w:author="Jimena Nestares" w:date="2021-06-23T10:26:00Z">
            <w:rPr>
              <w:rFonts w:ascii="Open Sans" w:hAnsi="Open Sans" w:cs="Open Sans"/>
            </w:rPr>
          </w:rPrChange>
        </w:rPr>
      </w:pPr>
      <w:r w:rsidRPr="007015EA">
        <w:rPr>
          <w:b/>
          <w:bCs/>
          <w:rPrChange w:id="50" w:author="Jimena Nestares" w:date="2021-06-23T10:26:00Z">
            <w:rPr/>
          </w:rPrChange>
        </w:rPr>
        <w:fldChar w:fldCharType="begin"/>
      </w:r>
      <w:r w:rsidRPr="007015EA">
        <w:rPr>
          <w:b/>
          <w:bCs/>
          <w:rPrChange w:id="51" w:author="Jimena Nestares" w:date="2021-06-23T10:26:00Z">
            <w:rPr/>
          </w:rPrChange>
        </w:rPr>
        <w:instrText xml:space="preserve"> HYPERLINK "https://docs.mlrun.org/en/latest/serving/serving-graph.html" \l "graph-context-and-event-objects" </w:instrText>
      </w:r>
      <w:r w:rsidRPr="007015EA">
        <w:rPr>
          <w:b/>
          <w:bCs/>
          <w:rPrChange w:id="52" w:author="Jimena Nestares" w:date="2021-06-23T10:26:00Z">
            <w:rPr/>
          </w:rPrChange>
        </w:rPr>
        <w:fldChar w:fldCharType="separate"/>
      </w:r>
      <w:r w:rsidR="000E7A71" w:rsidRPr="007015EA">
        <w:rPr>
          <w:rStyle w:val="Strong"/>
          <w:rFonts w:ascii="Open Sans" w:hAnsi="Open Sans" w:cs="Open Sans"/>
          <w:b w:val="0"/>
          <w:color w:val="0071BC"/>
          <w:rPrChange w:id="53" w:author="Jimena Nestares" w:date="2021-06-23T10:26:00Z">
            <w:rPr>
              <w:rStyle w:val="Strong"/>
              <w:rFonts w:ascii="Open Sans" w:hAnsi="Open Sans" w:cs="Open Sans"/>
              <w:color w:val="0071BC"/>
            </w:rPr>
          </w:rPrChange>
        </w:rPr>
        <w:t>Graph context and Event objects</w:t>
      </w:r>
      <w:r w:rsidRPr="007015EA">
        <w:rPr>
          <w:rStyle w:val="Strong"/>
          <w:rFonts w:ascii="Open Sans" w:hAnsi="Open Sans" w:cs="Open Sans"/>
          <w:b w:val="0"/>
          <w:color w:val="0071BC"/>
          <w:rPrChange w:id="54" w:author="Jimena Nestares" w:date="2021-06-23T10:26:00Z">
            <w:rPr>
              <w:rStyle w:val="Strong"/>
              <w:rFonts w:ascii="Open Sans" w:hAnsi="Open Sans" w:cs="Open Sans"/>
              <w:color w:val="0071BC"/>
            </w:rPr>
          </w:rPrChange>
        </w:rPr>
        <w:fldChar w:fldCharType="end"/>
      </w:r>
    </w:p>
    <w:p w14:paraId="7605E358"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55" w:author="Jimena Nestares" w:date="2021-06-23T10:26:00Z">
            <w:rPr>
              <w:rFonts w:ascii="Open Sans" w:hAnsi="Open Sans" w:cs="Open Sans"/>
            </w:rPr>
          </w:rPrChange>
        </w:rPr>
      </w:pPr>
      <w:r w:rsidRPr="007015EA">
        <w:rPr>
          <w:b/>
          <w:bCs/>
          <w:rPrChange w:id="56" w:author="Jimena Nestares" w:date="2021-06-23T10:26:00Z">
            <w:rPr/>
          </w:rPrChange>
        </w:rPr>
        <w:fldChar w:fldCharType="begin"/>
      </w:r>
      <w:r w:rsidRPr="007015EA">
        <w:rPr>
          <w:b/>
          <w:bCs/>
          <w:rPrChange w:id="57" w:author="Jimena Nestares" w:date="2021-06-23T10:26:00Z">
            <w:rPr/>
          </w:rPrChange>
        </w:rPr>
        <w:instrText xml:space="preserve"> HYPERLINK "https://docs.mlrun.org/en/latest/serving/serving-graph.html" \l "error-handling-and-catchers" </w:instrText>
      </w:r>
      <w:r w:rsidRPr="007015EA">
        <w:rPr>
          <w:b/>
          <w:bCs/>
          <w:rPrChange w:id="58" w:author="Jimena Nestares" w:date="2021-06-23T10:26:00Z">
            <w:rPr/>
          </w:rPrChange>
        </w:rPr>
        <w:fldChar w:fldCharType="separate"/>
      </w:r>
      <w:r w:rsidR="000E7A71" w:rsidRPr="007015EA">
        <w:rPr>
          <w:rStyle w:val="Strong"/>
          <w:rFonts w:ascii="Open Sans" w:hAnsi="Open Sans" w:cs="Open Sans"/>
          <w:b w:val="0"/>
          <w:color w:val="0071BC"/>
          <w:rPrChange w:id="59" w:author="Jimena Nestares" w:date="2021-06-23T10:26:00Z">
            <w:rPr>
              <w:rStyle w:val="Strong"/>
              <w:rFonts w:ascii="Open Sans" w:hAnsi="Open Sans" w:cs="Open Sans"/>
              <w:color w:val="0071BC"/>
            </w:rPr>
          </w:rPrChange>
        </w:rPr>
        <w:t>Error handling and catchers</w:t>
      </w:r>
      <w:r w:rsidRPr="007015EA">
        <w:rPr>
          <w:rStyle w:val="Strong"/>
          <w:rFonts w:ascii="Open Sans" w:hAnsi="Open Sans" w:cs="Open Sans"/>
          <w:b w:val="0"/>
          <w:color w:val="0071BC"/>
          <w:rPrChange w:id="60" w:author="Jimena Nestares" w:date="2021-06-23T10:26:00Z">
            <w:rPr>
              <w:rStyle w:val="Strong"/>
              <w:rFonts w:ascii="Open Sans" w:hAnsi="Open Sans" w:cs="Open Sans"/>
              <w:color w:val="0071BC"/>
            </w:rPr>
          </w:rPrChange>
        </w:rPr>
        <w:fldChar w:fldCharType="end"/>
      </w:r>
    </w:p>
    <w:p w14:paraId="5AEF97BC"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61" w:author="Jimena Nestares" w:date="2021-06-23T10:26:00Z">
            <w:rPr>
              <w:rFonts w:ascii="Open Sans" w:hAnsi="Open Sans" w:cs="Open Sans"/>
            </w:rPr>
          </w:rPrChange>
        </w:rPr>
      </w:pPr>
      <w:r w:rsidRPr="007015EA">
        <w:rPr>
          <w:b/>
          <w:bCs/>
          <w:rPrChange w:id="62" w:author="Jimena Nestares" w:date="2021-06-23T10:26:00Z">
            <w:rPr/>
          </w:rPrChange>
        </w:rPr>
        <w:fldChar w:fldCharType="begin"/>
      </w:r>
      <w:r w:rsidRPr="007015EA">
        <w:rPr>
          <w:b/>
          <w:bCs/>
          <w:rPrChange w:id="63" w:author="Jimena Nestares" w:date="2021-06-23T10:26:00Z">
            <w:rPr/>
          </w:rPrChange>
        </w:rPr>
        <w:instrText xml:space="preserve"> HYPERLINK "https://docs.mlrun.org/en/latest/serving/serving-graph.html" \l "implement-your-own-tas</w:instrText>
      </w:r>
      <w:r w:rsidRPr="007015EA">
        <w:rPr>
          <w:b/>
          <w:bCs/>
          <w:rPrChange w:id="64" w:author="Jimena Nestares" w:date="2021-06-23T10:26:00Z">
            <w:rPr/>
          </w:rPrChange>
        </w:rPr>
        <w:instrText xml:space="preserve">k-class-or-function" </w:instrText>
      </w:r>
      <w:r w:rsidRPr="007015EA">
        <w:rPr>
          <w:b/>
          <w:bCs/>
          <w:rPrChange w:id="65" w:author="Jimena Nestares" w:date="2021-06-23T10:26:00Z">
            <w:rPr/>
          </w:rPrChange>
        </w:rPr>
        <w:fldChar w:fldCharType="separate"/>
      </w:r>
      <w:r w:rsidR="000E7A71" w:rsidRPr="007015EA">
        <w:rPr>
          <w:rStyle w:val="Strong"/>
          <w:rFonts w:ascii="Open Sans" w:hAnsi="Open Sans" w:cs="Open Sans"/>
          <w:b w:val="0"/>
          <w:color w:val="0071BC"/>
          <w:rPrChange w:id="66" w:author="Jimena Nestares" w:date="2021-06-23T10:26:00Z">
            <w:rPr>
              <w:rStyle w:val="Strong"/>
              <w:rFonts w:ascii="Open Sans" w:hAnsi="Open Sans" w:cs="Open Sans"/>
              <w:color w:val="0071BC"/>
            </w:rPr>
          </w:rPrChange>
        </w:rPr>
        <w:t>Implement your own task class or function</w:t>
      </w:r>
      <w:r w:rsidRPr="007015EA">
        <w:rPr>
          <w:rStyle w:val="Strong"/>
          <w:rFonts w:ascii="Open Sans" w:hAnsi="Open Sans" w:cs="Open Sans"/>
          <w:b w:val="0"/>
          <w:color w:val="0071BC"/>
          <w:rPrChange w:id="67" w:author="Jimena Nestares" w:date="2021-06-23T10:26:00Z">
            <w:rPr>
              <w:rStyle w:val="Strong"/>
              <w:rFonts w:ascii="Open Sans" w:hAnsi="Open Sans" w:cs="Open Sans"/>
              <w:color w:val="0071BC"/>
            </w:rPr>
          </w:rPrChange>
        </w:rPr>
        <w:fldChar w:fldCharType="end"/>
      </w:r>
    </w:p>
    <w:p w14:paraId="349CEF60" w14:textId="77777777" w:rsidR="000E7A71" w:rsidRPr="007015EA" w:rsidRDefault="00625AB2" w:rsidP="000E7A71">
      <w:pPr>
        <w:pStyle w:val="NormalWeb"/>
        <w:numPr>
          <w:ilvl w:val="1"/>
          <w:numId w:val="2"/>
        </w:numPr>
        <w:spacing w:before="0" w:beforeAutospacing="0" w:after="0" w:afterAutospacing="0"/>
        <w:rPr>
          <w:rFonts w:ascii="Open Sans" w:hAnsi="Open Sans" w:cs="Open Sans"/>
          <w:b/>
          <w:bCs/>
          <w:rPrChange w:id="68" w:author="Jimena Nestares" w:date="2021-06-23T10:26:00Z">
            <w:rPr>
              <w:rFonts w:ascii="Open Sans" w:hAnsi="Open Sans" w:cs="Open Sans"/>
            </w:rPr>
          </w:rPrChange>
        </w:rPr>
      </w:pPr>
      <w:r w:rsidRPr="007015EA">
        <w:rPr>
          <w:b/>
          <w:bCs/>
          <w:rPrChange w:id="69" w:author="Jimena Nestares" w:date="2021-06-23T10:26:00Z">
            <w:rPr/>
          </w:rPrChange>
        </w:rPr>
        <w:fldChar w:fldCharType="begin"/>
      </w:r>
      <w:r w:rsidRPr="007015EA">
        <w:rPr>
          <w:b/>
          <w:bCs/>
          <w:rPrChange w:id="70" w:author="Jimena Nestares" w:date="2021-06-23T10:26:00Z">
            <w:rPr/>
          </w:rPrChange>
        </w:rPr>
        <w:instrText xml:space="preserve"> HYPERLINK "https://docs.mlrun.org/en/latest/serving/serving-graph.html" \l "building-distributed-graphs" </w:instrText>
      </w:r>
      <w:r w:rsidRPr="007015EA">
        <w:rPr>
          <w:b/>
          <w:bCs/>
          <w:rPrChange w:id="71" w:author="Jimena Nestares" w:date="2021-06-23T10:26:00Z">
            <w:rPr/>
          </w:rPrChange>
        </w:rPr>
        <w:fldChar w:fldCharType="separate"/>
      </w:r>
      <w:r w:rsidR="000E7A71" w:rsidRPr="007015EA">
        <w:rPr>
          <w:rStyle w:val="Strong"/>
          <w:rFonts w:ascii="Open Sans" w:hAnsi="Open Sans" w:cs="Open Sans"/>
          <w:b w:val="0"/>
          <w:color w:val="0071BC"/>
          <w:rPrChange w:id="72" w:author="Jimena Nestares" w:date="2021-06-23T10:26:00Z">
            <w:rPr>
              <w:rStyle w:val="Strong"/>
              <w:rFonts w:ascii="Open Sans" w:hAnsi="Open Sans" w:cs="Open Sans"/>
              <w:color w:val="0071BC"/>
            </w:rPr>
          </w:rPrChange>
        </w:rPr>
        <w:t>Building distributed graphs</w:t>
      </w:r>
      <w:r w:rsidRPr="007015EA">
        <w:rPr>
          <w:rStyle w:val="Strong"/>
          <w:rFonts w:ascii="Open Sans" w:hAnsi="Open Sans" w:cs="Open Sans"/>
          <w:b w:val="0"/>
          <w:color w:val="0071BC"/>
          <w:rPrChange w:id="73" w:author="Jimena Nestares" w:date="2021-06-23T10:26:00Z">
            <w:rPr>
              <w:rStyle w:val="Strong"/>
              <w:rFonts w:ascii="Open Sans" w:hAnsi="Open Sans" w:cs="Open Sans"/>
              <w:color w:val="0071BC"/>
            </w:rPr>
          </w:rPrChange>
        </w:rPr>
        <w:fldChar w:fldCharType="end"/>
      </w:r>
    </w:p>
    <w:p w14:paraId="0397F4D2" w14:textId="77777777" w:rsidR="000E7A71" w:rsidRPr="007A53FE" w:rsidRDefault="000E7A71" w:rsidP="000E7A71">
      <w:pPr>
        <w:rPr>
          <w:rFonts w:ascii="Open Sans" w:hAnsi="Open Sans" w:cs="Open Sans"/>
        </w:rPr>
      </w:pPr>
    </w:p>
    <w:p w14:paraId="7797BF94" w14:textId="77777777" w:rsidR="000E7A71" w:rsidRPr="007A53FE" w:rsidRDefault="000E7A71" w:rsidP="000E7A71">
      <w:pPr>
        <w:rPr>
          <w:rFonts w:ascii="Open Sans" w:hAnsi="Open Sans" w:cs="Open Sans"/>
        </w:rPr>
      </w:pPr>
    </w:p>
    <w:p w14:paraId="16BBB6EB" w14:textId="681B93C6" w:rsidR="003D0416" w:rsidRDefault="000E7A71" w:rsidP="003D0416">
      <w:pPr>
        <w:spacing w:before="100" w:beforeAutospacing="1" w:after="100" w:afterAutospacing="1"/>
        <w:outlineLvl w:val="1"/>
        <w:rPr>
          <w:rFonts w:ascii="Open Sans" w:hAnsi="Open Sans" w:cs="Open Sans"/>
          <w:color w:val="000000"/>
          <w:sz w:val="50"/>
          <w:szCs w:val="50"/>
        </w:rPr>
      </w:pPr>
      <w:r w:rsidRPr="007A53FE">
        <w:rPr>
          <w:rFonts w:ascii="Open Sans" w:hAnsi="Open Sans" w:cs="Open Sans"/>
        </w:rPr>
        <w:br/>
      </w:r>
    </w:p>
    <w:p w14:paraId="0500F53D" w14:textId="77777777" w:rsidR="003D0416" w:rsidRPr="003D0416" w:rsidRDefault="003D0416" w:rsidP="003D0416">
      <w:pPr>
        <w:spacing w:before="100" w:beforeAutospacing="1" w:after="100" w:afterAutospacing="1"/>
        <w:outlineLvl w:val="1"/>
        <w:rPr>
          <w:rFonts w:ascii="Open Sans" w:hAnsi="Open Sans" w:cs="Open Sans"/>
        </w:rPr>
      </w:pPr>
    </w:p>
    <w:p w14:paraId="139D7FD0" w14:textId="3A65034E" w:rsidR="000E7A71" w:rsidRDefault="000E7A71" w:rsidP="000E7A71">
      <w:pPr>
        <w:pStyle w:val="NormalWeb"/>
        <w:spacing w:before="0" w:beforeAutospacing="0"/>
      </w:pPr>
      <w:r>
        <w:br/>
      </w:r>
      <w:r>
        <w:br/>
      </w:r>
      <w:r>
        <w:br/>
      </w:r>
      <w:r>
        <w:br/>
      </w:r>
      <w:r>
        <w:br/>
      </w:r>
      <w:r>
        <w:br/>
      </w:r>
    </w:p>
    <w:p w14:paraId="1C3D0989" w14:textId="77777777" w:rsidR="000E7A71" w:rsidRDefault="000E7A71" w:rsidP="000E7A71">
      <w:pPr>
        <w:pStyle w:val="NormalWeb"/>
        <w:spacing w:before="0" w:beforeAutospacing="0"/>
      </w:pPr>
    </w:p>
    <w:p w14:paraId="55F8A2C5" w14:textId="7D036A25" w:rsidR="000C3600" w:rsidRDefault="000C3600"/>
    <w:p w14:paraId="070BFFA3" w14:textId="725ABCCB" w:rsidR="000E7A71" w:rsidRDefault="000E7A71"/>
    <w:p w14:paraId="1E09BADF" w14:textId="7652D20D" w:rsidR="000E7A71" w:rsidRDefault="000E7A71"/>
    <w:p w14:paraId="62514324" w14:textId="6289B72F" w:rsidR="000E7A71" w:rsidRDefault="000E7A71"/>
    <w:p w14:paraId="5845709F" w14:textId="7AFE68D6" w:rsidR="000E7A71" w:rsidRDefault="000E7A71"/>
    <w:p w14:paraId="0D08DB39" w14:textId="27CEC864" w:rsidR="000E7A71" w:rsidRDefault="000E7A71"/>
    <w:p w14:paraId="0DEC3622" w14:textId="10CCE4A1" w:rsidR="000E7A71" w:rsidRDefault="000E7A71"/>
    <w:p w14:paraId="1F6BA232" w14:textId="77777777" w:rsidR="003D0416" w:rsidRDefault="003D0416"/>
    <w:p w14:paraId="3008A7FA" w14:textId="5720DCB6" w:rsidR="000E7A71" w:rsidRDefault="000E7A71"/>
    <w:p w14:paraId="5A5440FE" w14:textId="77777777" w:rsidR="000E7A71" w:rsidRPr="007A53FE" w:rsidRDefault="000E7A71" w:rsidP="000E7A71">
      <w:pPr>
        <w:jc w:val="center"/>
        <w:rPr>
          <w:b/>
          <w:bCs/>
          <w:u w:val="single"/>
        </w:rPr>
      </w:pPr>
      <w:r>
        <w:rPr>
          <w:b/>
          <w:bCs/>
          <w:u w:val="single"/>
        </w:rPr>
        <w:lastRenderedPageBreak/>
        <w:t>Feature Store</w:t>
      </w:r>
      <w:r>
        <w:rPr>
          <w:b/>
          <w:bCs/>
          <w:u w:val="single"/>
        </w:rPr>
        <w:br/>
      </w:r>
    </w:p>
    <w:p w14:paraId="6D4E2F21" w14:textId="77777777" w:rsidR="000E7A71" w:rsidRPr="0089165B" w:rsidRDefault="000E7A71" w:rsidP="000E7A71">
      <w:pPr>
        <w:rPr>
          <w:b/>
          <w:bCs/>
        </w:rPr>
      </w:pPr>
      <w:r w:rsidRPr="0089165B">
        <w:rPr>
          <w:b/>
          <w:bCs/>
        </w:rPr>
        <w:t>Source:</w:t>
      </w:r>
      <w:r w:rsidRPr="00E36EA1">
        <w:t xml:space="preserve"> </w:t>
      </w:r>
      <w:r w:rsidRPr="007A53FE">
        <w:t>https://docs.mlrun.org/en/latest/feature-store/feature-store.html</w:t>
      </w:r>
    </w:p>
    <w:p w14:paraId="6B73038A" w14:textId="77777777" w:rsidR="000E7A71" w:rsidRDefault="000E7A71" w:rsidP="000E7A71"/>
    <w:p w14:paraId="2B7526E0" w14:textId="77777777" w:rsidR="003D0416" w:rsidRDefault="000E7A71" w:rsidP="003D0416">
      <w:r w:rsidRPr="0089165B">
        <w:rPr>
          <w:b/>
          <w:bCs/>
        </w:rPr>
        <w:t>Web-Location</w:t>
      </w:r>
      <w:r w:rsidR="003D0416">
        <w:rPr>
          <w:b/>
          <w:bCs/>
        </w:rPr>
        <w:t xml:space="preserve">: </w:t>
      </w:r>
      <w:hyperlink r:id="rId13" w:history="1">
        <w:r w:rsidR="003D0416" w:rsidRPr="004F6BF6">
          <w:rPr>
            <w:rStyle w:val="Hyperlink"/>
          </w:rPr>
          <w:t>https://www.kubeflow.org/docs/external-add-ons/feature-store/</w:t>
        </w:r>
      </w:hyperlink>
    </w:p>
    <w:p w14:paraId="1061BCDA" w14:textId="48611E8A" w:rsidR="003D0416" w:rsidRDefault="003D0416" w:rsidP="000E7A71">
      <w:pPr>
        <w:rPr>
          <w:b/>
          <w:bCs/>
        </w:rPr>
      </w:pPr>
    </w:p>
    <w:p w14:paraId="7EE1FCDE" w14:textId="77777777" w:rsidR="003D0416" w:rsidRDefault="003D0416" w:rsidP="000E7A71">
      <w:pPr>
        <w:rPr>
          <w:b/>
          <w:bCs/>
        </w:rPr>
      </w:pPr>
    </w:p>
    <w:p w14:paraId="067EFF93" w14:textId="2005E019" w:rsidR="003D0416" w:rsidRDefault="003D0416" w:rsidP="000E7A71">
      <w:r>
        <w:rPr>
          <w:b/>
          <w:bCs/>
        </w:rPr>
        <w:t>Structure</w:t>
      </w:r>
      <w:r w:rsidR="000E7A71" w:rsidRPr="0089165B">
        <w:rPr>
          <w:b/>
          <w:bCs/>
        </w:rPr>
        <w:t>:</w:t>
      </w:r>
      <w:r w:rsidR="000E7A71">
        <w:t xml:space="preserve"> </w:t>
      </w:r>
      <w:r w:rsidR="000E7A71" w:rsidRPr="007736D2">
        <w:t xml:space="preserve">(Documentation &gt; External Add </w:t>
      </w:r>
      <w:proofErr w:type="spellStart"/>
      <w:r w:rsidR="000E7A71" w:rsidRPr="007736D2">
        <w:t>Ons</w:t>
      </w:r>
      <w:proofErr w:type="spellEnd"/>
      <w:r w:rsidR="000E7A71">
        <w:t xml:space="preserve"> </w:t>
      </w:r>
      <w:r w:rsidR="000E7A71" w:rsidRPr="007736D2">
        <w:t xml:space="preserve">&gt; </w:t>
      </w:r>
      <w:r w:rsidR="000E7A71">
        <w:t xml:space="preserve">Feature Store </w:t>
      </w:r>
      <w:r w:rsidR="000E7A71" w:rsidRPr="007736D2">
        <w:t>&gt;</w:t>
      </w:r>
      <w:r w:rsidR="000E7A71">
        <w:t xml:space="preserve"> </w:t>
      </w:r>
    </w:p>
    <w:p w14:paraId="6D63F129" w14:textId="6646E8A5" w:rsidR="003D0416" w:rsidRDefault="003D0416" w:rsidP="003D0416">
      <w:pPr>
        <w:ind w:left="6480"/>
      </w:pPr>
      <w:r>
        <w:t>&gt;Intro to Feature Stores *</w:t>
      </w:r>
      <w:r>
        <w:br/>
        <w:t>&gt; Introduction to Feast</w:t>
      </w:r>
    </w:p>
    <w:p w14:paraId="258B46F9" w14:textId="3142DDE9" w:rsidR="003D0416" w:rsidRDefault="003D0416" w:rsidP="003D0416">
      <w:pPr>
        <w:ind w:left="6480"/>
      </w:pPr>
      <w:r>
        <w:t>(untouched)</w:t>
      </w:r>
    </w:p>
    <w:p w14:paraId="4D6DD193" w14:textId="6D480324" w:rsidR="003D0416" w:rsidRDefault="003D0416" w:rsidP="003D0416">
      <w:pPr>
        <w:ind w:left="6480"/>
      </w:pPr>
      <w:r>
        <w:t>&gt;Getting Started with Feast</w:t>
      </w:r>
    </w:p>
    <w:p w14:paraId="7EAD7190" w14:textId="7DDFC029" w:rsidR="003D0416" w:rsidRDefault="003D0416" w:rsidP="003D0416">
      <w:pPr>
        <w:ind w:left="6480"/>
      </w:pPr>
      <w:r>
        <w:t>(untouched)</w:t>
      </w:r>
    </w:p>
    <w:p w14:paraId="0D5868C3" w14:textId="4957DC88" w:rsidR="003D0416" w:rsidRDefault="003D0416" w:rsidP="003D0416">
      <w:pPr>
        <w:ind w:left="6480"/>
      </w:pPr>
      <w:r>
        <w:t>&gt;</w:t>
      </w:r>
      <w:proofErr w:type="spellStart"/>
      <w:r>
        <w:t>MLRun</w:t>
      </w:r>
      <w:proofErr w:type="spellEnd"/>
      <w:r>
        <w:t>*</w:t>
      </w:r>
    </w:p>
    <w:p w14:paraId="69902FD3" w14:textId="4AB41809" w:rsidR="003D0416" w:rsidRDefault="003D0416" w:rsidP="003D0416">
      <w:pPr>
        <w:ind w:left="6480"/>
      </w:pPr>
      <w:r>
        <w:tab/>
        <w:t xml:space="preserve">&gt;Intro. to </w:t>
      </w:r>
      <w:proofErr w:type="spellStart"/>
      <w:r>
        <w:t>MLRun</w:t>
      </w:r>
      <w:proofErr w:type="spellEnd"/>
      <w:r>
        <w:t>*</w:t>
      </w:r>
    </w:p>
    <w:p w14:paraId="115AC9D8" w14:textId="0F6BE88A" w:rsidR="003D0416" w:rsidRDefault="003D0416" w:rsidP="003D0416">
      <w:pPr>
        <w:ind w:left="6480"/>
      </w:pPr>
      <w:r>
        <w:tab/>
        <w:t>&gt;Training &amp; Serving*</w:t>
      </w:r>
      <w:r>
        <w:br/>
      </w:r>
      <w:r>
        <w:tab/>
        <w:t xml:space="preserve">&gt;End-to-end </w:t>
      </w:r>
      <w:proofErr w:type="gramStart"/>
      <w:r>
        <w:t>Demo)*</w:t>
      </w:r>
      <w:proofErr w:type="gramEnd"/>
    </w:p>
    <w:p w14:paraId="00F270DA" w14:textId="77777777" w:rsidR="003D0416" w:rsidRDefault="003D0416" w:rsidP="003D0416">
      <w:pPr>
        <w:ind w:left="6480"/>
      </w:pPr>
    </w:p>
    <w:p w14:paraId="365BBD65" w14:textId="1C72F374" w:rsidR="000E7A71" w:rsidRDefault="000E7A71" w:rsidP="003D0416">
      <w:pPr>
        <w:ind w:left="6480"/>
      </w:pPr>
      <w:r>
        <w:br/>
      </w:r>
    </w:p>
    <w:p w14:paraId="77DC5BEF" w14:textId="7F3A2A5B" w:rsidR="000E7A71" w:rsidRDefault="003D0416" w:rsidP="003D0416">
      <w:pPr>
        <w:rPr>
          <w:b/>
          <w:bCs/>
        </w:rPr>
      </w:pPr>
      <w:r w:rsidRPr="003D0416">
        <w:rPr>
          <w:b/>
          <w:bCs/>
        </w:rPr>
        <w:t>Content and Formatting</w:t>
      </w:r>
      <w:r>
        <w:rPr>
          <w:b/>
          <w:bCs/>
        </w:rPr>
        <w:t>:</w:t>
      </w:r>
    </w:p>
    <w:p w14:paraId="7577EF39" w14:textId="15215BD0" w:rsidR="003D0416" w:rsidRDefault="003D0416" w:rsidP="003D0416">
      <w:pPr>
        <w:rPr>
          <w:b/>
          <w:bCs/>
        </w:rPr>
      </w:pPr>
    </w:p>
    <w:p w14:paraId="1D8298C0" w14:textId="77777777" w:rsidR="003D0416" w:rsidRPr="003D0416" w:rsidRDefault="003D0416" w:rsidP="003D0416">
      <w:pPr>
        <w:spacing w:before="100" w:beforeAutospacing="1" w:after="100" w:afterAutospacing="1"/>
        <w:outlineLvl w:val="1"/>
        <w:rPr>
          <w:rFonts w:ascii="Open Sans" w:hAnsi="Open Sans" w:cs="Open Sans"/>
          <w:color w:val="000000"/>
          <w:sz w:val="50"/>
          <w:szCs w:val="50"/>
        </w:rPr>
      </w:pPr>
      <w:r>
        <w:rPr>
          <w:rFonts w:ascii="Open Sans" w:hAnsi="Open Sans" w:cs="Open Sans"/>
          <w:color w:val="000000"/>
          <w:sz w:val="50"/>
          <w:szCs w:val="50"/>
        </w:rPr>
        <w:t>Introduction to Feature Stores</w:t>
      </w:r>
      <w:r w:rsidRPr="003D0416">
        <w:rPr>
          <w:rFonts w:ascii="Open Sans" w:hAnsi="Open Sans" w:cs="Open Sans"/>
          <w:color w:val="000000"/>
          <w:sz w:val="50"/>
          <w:szCs w:val="50"/>
        </w:rPr>
        <w:t xml:space="preserve"> </w:t>
      </w:r>
    </w:p>
    <w:p w14:paraId="70F69AAB" w14:textId="62F0DE48" w:rsidR="00617A39" w:rsidRPr="00617A39" w:rsidRDefault="00617A39" w:rsidP="0039235B">
      <w:pPr>
        <w:rPr>
          <w:ins w:id="74" w:author="Jimena Nestares" w:date="2021-06-23T08:12:00Z"/>
          <w:rFonts w:ascii="Open Sans" w:hAnsi="Open Sans" w:cs="Open Sans"/>
          <w:color w:val="232A3D"/>
          <w:sz w:val="30"/>
          <w:szCs w:val="30"/>
          <w:shd w:val="clear" w:color="auto" w:fill="FFFFFF"/>
          <w:lang w:bidi="he-IL"/>
        </w:rPr>
      </w:pPr>
      <w:ins w:id="75" w:author="Jimena Nestares" w:date="2021-06-23T08:17:00Z">
        <w:r>
          <w:rPr>
            <w:rFonts w:ascii="Open Sans" w:hAnsi="Open Sans" w:cs="Open Sans"/>
            <w:color w:val="232A3D"/>
            <w:sz w:val="30"/>
            <w:szCs w:val="30"/>
            <w:shd w:val="clear" w:color="auto" w:fill="FFFFFF"/>
            <w:lang w:bidi="he-IL"/>
          </w:rPr>
          <w:t xml:space="preserve">An </w:t>
        </w:r>
      </w:ins>
      <w:ins w:id="76" w:author="Jimena Nestares" w:date="2021-06-23T08:18:00Z">
        <w:r>
          <w:rPr>
            <w:rFonts w:ascii="Open Sans" w:hAnsi="Open Sans" w:cs="Open Sans"/>
            <w:color w:val="232A3D"/>
            <w:sz w:val="30"/>
            <w:szCs w:val="30"/>
            <w:shd w:val="clear" w:color="auto" w:fill="FFFFFF"/>
            <w:lang w:bidi="he-IL"/>
          </w:rPr>
          <w:t>overview of feature stores in ML</w:t>
        </w:r>
      </w:ins>
    </w:p>
    <w:p w14:paraId="2D07C4B9" w14:textId="56862802" w:rsidR="00617A39" w:rsidRPr="00617A39" w:rsidRDefault="00617A39" w:rsidP="0039235B">
      <w:pPr>
        <w:rPr>
          <w:ins w:id="77" w:author="Jimena Nestares" w:date="2021-06-23T08:12:00Z"/>
          <w:rFonts w:ascii="Lato" w:hAnsi="Lato"/>
          <w:color w:val="232A3D"/>
          <w:sz w:val="27"/>
          <w:szCs w:val="27"/>
          <w:shd w:val="clear" w:color="auto" w:fill="FFFFFF"/>
          <w:lang w:bidi="he-IL"/>
          <w:rPrChange w:id="78" w:author="Jimena Nestares" w:date="2021-06-23T08:12:00Z">
            <w:rPr>
              <w:ins w:id="79" w:author="Jimena Nestares" w:date="2021-06-23T08:12:00Z"/>
              <w:rFonts w:ascii="Lato" w:hAnsi="Lato"/>
              <w:color w:val="232A3D"/>
              <w:sz w:val="27"/>
              <w:szCs w:val="27"/>
              <w:shd w:val="clear" w:color="auto" w:fill="FFFFFF"/>
              <w:lang w:bidi="he-IL"/>
            </w:rPr>
          </w:rPrChange>
        </w:rPr>
      </w:pPr>
    </w:p>
    <w:p w14:paraId="3773F8E2" w14:textId="7568287B" w:rsidR="0039235B" w:rsidRPr="00617A39" w:rsidRDefault="0039235B" w:rsidP="0039235B">
      <w:pPr>
        <w:rPr>
          <w:ins w:id="80" w:author="Alexandra Quinn" w:date="2021-06-23T08:30:00Z"/>
          <w:rFonts w:ascii="Open Sans" w:hAnsi="Open Sans" w:cs="Open Sans"/>
          <w:color w:val="000000" w:themeColor="text1"/>
          <w:lang w:bidi="he-IL"/>
        </w:rPr>
      </w:pPr>
      <w:ins w:id="81" w:author="Alexandra Quinn" w:date="2021-06-23T08:30:00Z">
        <w:r w:rsidRPr="00617A39">
          <w:rPr>
            <w:rFonts w:ascii="Open Sans" w:hAnsi="Open Sans" w:cs="Open Sans"/>
            <w:color w:val="000000" w:themeColor="text1"/>
            <w:shd w:val="clear" w:color="auto" w:fill="FFFFFF"/>
            <w:lang w:bidi="he-IL"/>
            <w:rPrChange w:id="82" w:author="Jimena Nestares" w:date="2021-06-23T08:18:00Z">
              <w:rPr>
                <w:rFonts w:ascii="Lato" w:hAnsi="Lato"/>
                <w:color w:val="232A3D"/>
                <w:sz w:val="27"/>
                <w:szCs w:val="27"/>
                <w:shd w:val="clear" w:color="auto" w:fill="FFFFFF"/>
                <w:lang w:bidi="he-IL"/>
              </w:rPr>
            </w:rPrChange>
          </w:rPr>
          <w:t xml:space="preserve">A feature store </w:t>
        </w:r>
        <w:r w:rsidRPr="00617A39">
          <w:rPr>
            <w:rFonts w:ascii="Open Sans" w:hAnsi="Open Sans" w:cs="Open Sans"/>
            <w:color w:val="000000" w:themeColor="text1"/>
            <w:shd w:val="clear" w:color="auto" w:fill="FFFFFF"/>
            <w:lang w:bidi="he-IL"/>
            <w:rPrChange w:id="83" w:author="Jimena Nestares" w:date="2021-06-23T08:18:00Z">
              <w:rPr>
                <w:rFonts w:ascii="Lato" w:hAnsi="Lato"/>
                <w:color w:val="232A3D"/>
                <w:sz w:val="27"/>
                <w:szCs w:val="27"/>
                <w:shd w:val="clear" w:color="auto" w:fill="FFFFFF"/>
                <w:lang w:bidi="he-IL"/>
              </w:rPr>
            </w:rPrChange>
          </w:rPr>
          <w:t>functions as</w:t>
        </w:r>
        <w:r w:rsidRPr="00617A39">
          <w:rPr>
            <w:rFonts w:ascii="Open Sans" w:hAnsi="Open Sans" w:cs="Open Sans"/>
            <w:color w:val="000000" w:themeColor="text1"/>
            <w:shd w:val="clear" w:color="auto" w:fill="FFFFFF"/>
            <w:lang w:bidi="he-IL"/>
            <w:rPrChange w:id="84" w:author="Jimena Nestares" w:date="2021-06-23T08:18:00Z">
              <w:rPr>
                <w:rFonts w:ascii="Lato" w:hAnsi="Lato"/>
                <w:color w:val="232A3D"/>
                <w:sz w:val="27"/>
                <w:szCs w:val="27"/>
                <w:shd w:val="clear" w:color="auto" w:fill="FFFFFF"/>
                <w:lang w:bidi="he-IL"/>
              </w:rPr>
            </w:rPrChange>
          </w:rPr>
          <w:t xml:space="preserve"> a single pane of glass for </w:t>
        </w:r>
        <w:r w:rsidRPr="00617A39">
          <w:rPr>
            <w:rFonts w:ascii="Open Sans" w:hAnsi="Open Sans" w:cs="Open Sans"/>
            <w:color w:val="000000" w:themeColor="text1"/>
            <w:shd w:val="clear" w:color="auto" w:fill="FFFFFF"/>
            <w:lang w:bidi="he-IL"/>
            <w:rPrChange w:id="85" w:author="Jimena Nestares" w:date="2021-06-23T08:18:00Z">
              <w:rPr>
                <w:rFonts w:ascii="Lato" w:hAnsi="Lato"/>
                <w:color w:val="232A3D"/>
                <w:sz w:val="27"/>
                <w:szCs w:val="27"/>
                <w:shd w:val="clear" w:color="auto" w:fill="FFFFFF"/>
                <w:lang w:bidi="he-IL"/>
              </w:rPr>
            </w:rPrChange>
          </w:rPr>
          <w:t xml:space="preserve">generating, </w:t>
        </w:r>
        <w:r w:rsidRPr="00617A39">
          <w:rPr>
            <w:rFonts w:ascii="Open Sans" w:hAnsi="Open Sans" w:cs="Open Sans"/>
            <w:color w:val="000000" w:themeColor="text1"/>
            <w:shd w:val="clear" w:color="auto" w:fill="FFFFFF"/>
            <w:lang w:bidi="he-IL"/>
            <w:rPrChange w:id="86" w:author="Jimena Nestares" w:date="2021-06-23T08:18:00Z">
              <w:rPr>
                <w:rFonts w:ascii="Lato" w:hAnsi="Lato"/>
                <w:color w:val="232A3D"/>
                <w:sz w:val="27"/>
                <w:szCs w:val="27"/>
                <w:shd w:val="clear" w:color="auto" w:fill="FFFFFF"/>
                <w:lang w:bidi="he-IL"/>
              </w:rPr>
            </w:rPrChange>
          </w:rPr>
          <w:t>sharing</w:t>
        </w:r>
        <w:r w:rsidRPr="00617A39">
          <w:rPr>
            <w:rFonts w:ascii="Open Sans" w:hAnsi="Open Sans" w:cs="Open Sans"/>
            <w:color w:val="000000" w:themeColor="text1"/>
            <w:shd w:val="clear" w:color="auto" w:fill="FFFFFF"/>
            <w:lang w:bidi="he-IL"/>
            <w:rPrChange w:id="87" w:author="Jimena Nestares" w:date="2021-06-23T08:18:00Z">
              <w:rPr>
                <w:rFonts w:ascii="Lato" w:hAnsi="Lato"/>
                <w:color w:val="232A3D"/>
                <w:sz w:val="27"/>
                <w:szCs w:val="27"/>
                <w:shd w:val="clear" w:color="auto" w:fill="FFFFFF"/>
                <w:lang w:bidi="he-IL"/>
              </w:rPr>
            </w:rPrChange>
          </w:rPr>
          <w:t>, and analyzing</w:t>
        </w:r>
        <w:r w:rsidRPr="00617A39">
          <w:rPr>
            <w:rFonts w:ascii="Open Sans" w:hAnsi="Open Sans" w:cs="Open Sans"/>
            <w:color w:val="000000" w:themeColor="text1"/>
            <w:shd w:val="clear" w:color="auto" w:fill="FFFFFF"/>
            <w:lang w:bidi="he-IL"/>
            <w:rPrChange w:id="88" w:author="Jimena Nestares" w:date="2021-06-23T08:18:00Z">
              <w:rPr>
                <w:rFonts w:ascii="Lato" w:hAnsi="Lato"/>
                <w:color w:val="232A3D"/>
                <w:sz w:val="27"/>
                <w:szCs w:val="27"/>
                <w:shd w:val="clear" w:color="auto" w:fill="FFFFFF"/>
                <w:lang w:bidi="he-IL"/>
              </w:rPr>
            </w:rPrChange>
          </w:rPr>
          <w:t xml:space="preserve"> all available features across the organization.</w:t>
        </w:r>
      </w:ins>
      <w:ins w:id="89" w:author="Alexandra Quinn" w:date="2021-06-23T08:31:00Z">
        <w:r w:rsidRPr="00617A39">
          <w:rPr>
            <w:rFonts w:ascii="Open Sans" w:hAnsi="Open Sans" w:cs="Open Sans"/>
            <w:color w:val="000000" w:themeColor="text1"/>
            <w:shd w:val="clear" w:color="auto" w:fill="FFFFFF"/>
            <w:lang w:bidi="he-IL"/>
            <w:rPrChange w:id="90" w:author="Jimena Nestares" w:date="2021-06-23T08:18:00Z">
              <w:rPr>
                <w:rFonts w:ascii="Lato" w:hAnsi="Lato"/>
                <w:color w:val="232A3D"/>
                <w:sz w:val="27"/>
                <w:szCs w:val="27"/>
                <w:shd w:val="clear" w:color="auto" w:fill="FFFFFF"/>
                <w:lang w:bidi="he-IL"/>
              </w:rPr>
            </w:rPrChange>
          </w:rPr>
          <w:t xml:space="preserve"> It is a repository where anyone on an ML team </w:t>
        </w:r>
      </w:ins>
      <w:ins w:id="91" w:author="Alexandra Quinn" w:date="2021-06-23T08:32:00Z">
        <w:r w:rsidRPr="00617A39">
          <w:rPr>
            <w:rFonts w:ascii="Open Sans" w:hAnsi="Open Sans" w:cs="Open Sans"/>
            <w:color w:val="000000" w:themeColor="text1"/>
            <w:shd w:val="clear" w:color="auto" w:fill="FFFFFF"/>
            <w:lang w:bidi="he-IL"/>
            <w:rPrChange w:id="92" w:author="Jimena Nestares" w:date="2021-06-23T08:18:00Z">
              <w:rPr>
                <w:rFonts w:ascii="Lato" w:hAnsi="Lato"/>
                <w:color w:val="232A3D"/>
                <w:sz w:val="27"/>
                <w:szCs w:val="27"/>
                <w:shd w:val="clear" w:color="auto" w:fill="FFFFFF"/>
                <w:lang w:bidi="he-IL"/>
              </w:rPr>
            </w:rPrChange>
          </w:rPr>
          <w:t xml:space="preserve">can </w:t>
        </w:r>
      </w:ins>
      <w:ins w:id="93" w:author="Alexandra Quinn" w:date="2021-06-23T08:30:00Z">
        <w:r w:rsidRPr="00617A39">
          <w:rPr>
            <w:rFonts w:ascii="Open Sans" w:hAnsi="Open Sans" w:cs="Open Sans"/>
            <w:color w:val="000000" w:themeColor="text1"/>
            <w:shd w:val="clear" w:color="auto" w:fill="FFFFFF"/>
            <w:lang w:bidi="he-IL"/>
            <w:rPrChange w:id="94" w:author="Jimena Nestares" w:date="2021-06-23T08:18:00Z">
              <w:rPr>
                <w:rFonts w:ascii="Lato" w:hAnsi="Lato"/>
                <w:color w:val="232A3D"/>
                <w:sz w:val="27"/>
                <w:szCs w:val="27"/>
                <w:shd w:val="clear" w:color="auto" w:fill="FFFFFF"/>
                <w:lang w:bidi="he-IL"/>
              </w:rPr>
            </w:rPrChange>
          </w:rPr>
          <w:t xml:space="preserve">easily find </w:t>
        </w:r>
      </w:ins>
      <w:proofErr w:type="gramStart"/>
      <w:ins w:id="95" w:author="Alexandra Quinn" w:date="2021-06-23T08:32:00Z">
        <w:r w:rsidRPr="00617A39">
          <w:rPr>
            <w:rFonts w:ascii="Open Sans" w:hAnsi="Open Sans" w:cs="Open Sans"/>
            <w:color w:val="000000" w:themeColor="text1"/>
            <w:shd w:val="clear" w:color="auto" w:fill="FFFFFF"/>
            <w:lang w:bidi="he-IL"/>
            <w:rPrChange w:id="96" w:author="Jimena Nestares" w:date="2021-06-23T08:18:00Z">
              <w:rPr>
                <w:rFonts w:ascii="Lato" w:hAnsi="Lato"/>
                <w:color w:val="232A3D"/>
                <w:sz w:val="27"/>
                <w:szCs w:val="27"/>
                <w:shd w:val="clear" w:color="auto" w:fill="FFFFFF"/>
                <w:lang w:bidi="he-IL"/>
              </w:rPr>
            </w:rPrChange>
          </w:rPr>
          <w:t>previously-created</w:t>
        </w:r>
      </w:ins>
      <w:proofErr w:type="gramEnd"/>
      <w:ins w:id="97" w:author="Alexandra Quinn" w:date="2021-06-23T08:30:00Z">
        <w:r w:rsidRPr="00617A39">
          <w:rPr>
            <w:rFonts w:ascii="Open Sans" w:hAnsi="Open Sans" w:cs="Open Sans"/>
            <w:color w:val="000000" w:themeColor="text1"/>
            <w:shd w:val="clear" w:color="auto" w:fill="FFFFFF"/>
            <w:lang w:bidi="he-IL"/>
            <w:rPrChange w:id="98" w:author="Jimena Nestares" w:date="2021-06-23T08:18:00Z">
              <w:rPr>
                <w:rFonts w:ascii="Lato" w:hAnsi="Lato"/>
                <w:color w:val="232A3D"/>
                <w:sz w:val="27"/>
                <w:szCs w:val="27"/>
                <w:shd w:val="clear" w:color="auto" w:fill="FFFFFF"/>
                <w:lang w:bidi="he-IL"/>
              </w:rPr>
            </w:rPrChange>
          </w:rPr>
          <w:t xml:space="preserve"> features. But a feature store is </w:t>
        </w:r>
      </w:ins>
      <w:ins w:id="99" w:author="Alexandra Quinn" w:date="2021-06-23T08:32:00Z">
        <w:r w:rsidRPr="00617A39">
          <w:rPr>
            <w:rFonts w:ascii="Open Sans" w:hAnsi="Open Sans" w:cs="Open Sans"/>
            <w:color w:val="000000" w:themeColor="text1"/>
            <w:shd w:val="clear" w:color="auto" w:fill="FFFFFF"/>
            <w:lang w:bidi="he-IL"/>
            <w:rPrChange w:id="100" w:author="Jimena Nestares" w:date="2021-06-23T08:18:00Z">
              <w:rPr>
                <w:rFonts w:ascii="Lato" w:hAnsi="Lato"/>
                <w:color w:val="232A3D"/>
                <w:sz w:val="27"/>
                <w:szCs w:val="27"/>
                <w:shd w:val="clear" w:color="auto" w:fill="FFFFFF"/>
                <w:lang w:bidi="he-IL"/>
              </w:rPr>
            </w:rPrChange>
          </w:rPr>
          <w:t>much more than just a repository.</w:t>
        </w:r>
      </w:ins>
      <w:ins w:id="101" w:author="Alexandra Quinn" w:date="2021-06-23T08:30:00Z">
        <w:r w:rsidRPr="00617A39">
          <w:rPr>
            <w:rFonts w:ascii="Open Sans" w:hAnsi="Open Sans" w:cs="Open Sans"/>
            <w:color w:val="000000" w:themeColor="text1"/>
            <w:shd w:val="clear" w:color="auto" w:fill="FFFFFF"/>
            <w:lang w:bidi="he-IL"/>
            <w:rPrChange w:id="102" w:author="Jimena Nestares" w:date="2021-06-23T08:18:00Z">
              <w:rPr>
                <w:rFonts w:ascii="Lato" w:hAnsi="Lato"/>
                <w:color w:val="232A3D"/>
                <w:sz w:val="27"/>
                <w:szCs w:val="27"/>
                <w:shd w:val="clear" w:color="auto" w:fill="FFFFFF"/>
                <w:lang w:bidi="he-IL"/>
              </w:rPr>
            </w:rPrChange>
          </w:rPr>
          <w:t xml:space="preserve"> </w:t>
        </w:r>
      </w:ins>
      <w:ins w:id="103" w:author="Alexandra Quinn" w:date="2021-06-23T08:32:00Z">
        <w:r w:rsidRPr="00617A39">
          <w:rPr>
            <w:rFonts w:ascii="Open Sans" w:hAnsi="Open Sans" w:cs="Open Sans"/>
            <w:color w:val="000000" w:themeColor="text1"/>
            <w:shd w:val="clear" w:color="auto" w:fill="FFFFFF"/>
            <w:lang w:bidi="he-IL"/>
            <w:rPrChange w:id="104" w:author="Jimena Nestares" w:date="2021-06-23T08:18:00Z">
              <w:rPr>
                <w:rFonts w:ascii="Lato" w:hAnsi="Lato"/>
                <w:color w:val="232A3D"/>
                <w:sz w:val="27"/>
                <w:szCs w:val="27"/>
                <w:shd w:val="clear" w:color="auto" w:fill="FFFFFF"/>
                <w:lang w:bidi="he-IL"/>
              </w:rPr>
            </w:rPrChange>
          </w:rPr>
          <w:t>I</w:t>
        </w:r>
      </w:ins>
      <w:ins w:id="105" w:author="Alexandra Quinn" w:date="2021-06-23T08:30:00Z">
        <w:r w:rsidRPr="00617A39">
          <w:rPr>
            <w:rFonts w:ascii="Open Sans" w:hAnsi="Open Sans" w:cs="Open Sans"/>
            <w:color w:val="000000" w:themeColor="text1"/>
            <w:shd w:val="clear" w:color="auto" w:fill="FFFFFF"/>
            <w:lang w:bidi="he-IL"/>
            <w:rPrChange w:id="106" w:author="Jimena Nestares" w:date="2021-06-23T08:18:00Z">
              <w:rPr>
                <w:rFonts w:ascii="Lato" w:hAnsi="Lato"/>
                <w:color w:val="232A3D"/>
                <w:sz w:val="27"/>
                <w:szCs w:val="27"/>
                <w:shd w:val="clear" w:color="auto" w:fill="FFFFFF"/>
                <w:lang w:bidi="he-IL"/>
              </w:rPr>
            </w:rPrChange>
          </w:rPr>
          <w:t xml:space="preserve">t is also a data transformation service </w:t>
        </w:r>
      </w:ins>
      <w:ins w:id="107" w:author="Alexandra Quinn" w:date="2021-06-23T08:33:00Z">
        <w:r w:rsidRPr="00617A39">
          <w:rPr>
            <w:rFonts w:ascii="Open Sans" w:hAnsi="Open Sans" w:cs="Open Sans"/>
            <w:color w:val="000000" w:themeColor="text1"/>
            <w:shd w:val="clear" w:color="auto" w:fill="FFFFFF"/>
            <w:lang w:bidi="he-IL"/>
            <w:rPrChange w:id="108" w:author="Jimena Nestares" w:date="2021-06-23T08:18:00Z">
              <w:rPr>
                <w:rFonts w:ascii="Lato" w:hAnsi="Lato"/>
                <w:color w:val="232A3D"/>
                <w:sz w:val="27"/>
                <w:szCs w:val="27"/>
                <w:shd w:val="clear" w:color="auto" w:fill="FFFFFF"/>
                <w:lang w:bidi="he-IL"/>
              </w:rPr>
            </w:rPrChange>
          </w:rPr>
          <w:t>where users can</w:t>
        </w:r>
      </w:ins>
      <w:ins w:id="109" w:author="Alexandra Quinn" w:date="2021-06-23T08:30:00Z">
        <w:r w:rsidRPr="00617A39">
          <w:rPr>
            <w:rFonts w:ascii="Open Sans" w:hAnsi="Open Sans" w:cs="Open Sans"/>
            <w:color w:val="000000" w:themeColor="text1"/>
            <w:shd w:val="clear" w:color="auto" w:fill="FFFFFF"/>
            <w:lang w:bidi="he-IL"/>
            <w:rPrChange w:id="110" w:author="Jimena Nestares" w:date="2021-06-23T08:18:00Z">
              <w:rPr>
                <w:rFonts w:ascii="Lato" w:hAnsi="Lato"/>
                <w:color w:val="232A3D"/>
                <w:sz w:val="27"/>
                <w:szCs w:val="27"/>
                <w:shd w:val="clear" w:color="auto" w:fill="FFFFFF"/>
                <w:lang w:bidi="he-IL"/>
              </w:rPr>
            </w:rPrChange>
          </w:rPr>
          <w:t xml:space="preserve"> manipulate raw data and store it as features ready to be used by any machine learning model</w:t>
        </w:r>
      </w:ins>
      <w:ins w:id="111" w:author="Alexandra Quinn" w:date="2021-06-23T08:33:00Z">
        <w:r w:rsidRPr="00617A39">
          <w:rPr>
            <w:rFonts w:ascii="Open Sans" w:hAnsi="Open Sans" w:cs="Open Sans"/>
            <w:color w:val="000000" w:themeColor="text1"/>
            <w:shd w:val="clear" w:color="auto" w:fill="FFFFFF"/>
            <w:lang w:bidi="he-IL"/>
            <w:rPrChange w:id="112" w:author="Jimena Nestares" w:date="2021-06-23T08:18:00Z">
              <w:rPr>
                <w:rFonts w:ascii="Lato" w:hAnsi="Lato"/>
                <w:color w:val="232A3D"/>
                <w:sz w:val="27"/>
                <w:szCs w:val="27"/>
                <w:shd w:val="clear" w:color="auto" w:fill="FFFFFF"/>
                <w:lang w:bidi="he-IL"/>
              </w:rPr>
            </w:rPrChange>
          </w:rPr>
          <w:t xml:space="preserve"> immediately</w:t>
        </w:r>
      </w:ins>
      <w:ins w:id="113" w:author="Alexandra Quinn" w:date="2021-06-23T08:30:00Z">
        <w:r w:rsidRPr="00617A39">
          <w:rPr>
            <w:rFonts w:ascii="Open Sans" w:hAnsi="Open Sans" w:cs="Open Sans"/>
            <w:color w:val="000000" w:themeColor="text1"/>
            <w:shd w:val="clear" w:color="auto" w:fill="FFFFFF"/>
            <w:lang w:bidi="he-IL"/>
            <w:rPrChange w:id="114" w:author="Jimena Nestares" w:date="2021-06-23T08:18:00Z">
              <w:rPr>
                <w:rFonts w:ascii="Lato" w:hAnsi="Lato"/>
                <w:color w:val="232A3D"/>
                <w:sz w:val="27"/>
                <w:szCs w:val="27"/>
                <w:shd w:val="clear" w:color="auto" w:fill="FFFFFF"/>
                <w:lang w:bidi="he-IL"/>
              </w:rPr>
            </w:rPrChange>
          </w:rPr>
          <w:t xml:space="preserve">. </w:t>
        </w:r>
      </w:ins>
      <w:ins w:id="115" w:author="Alexandra Quinn" w:date="2021-06-23T08:33:00Z">
        <w:r w:rsidRPr="00617A39">
          <w:rPr>
            <w:rFonts w:ascii="Open Sans" w:hAnsi="Open Sans" w:cs="Open Sans"/>
            <w:color w:val="000000" w:themeColor="text1"/>
            <w:shd w:val="clear" w:color="auto" w:fill="FFFFFF"/>
            <w:lang w:bidi="he-IL"/>
            <w:rPrChange w:id="116" w:author="Jimena Nestares" w:date="2021-06-23T08:18:00Z">
              <w:rPr>
                <w:rFonts w:ascii="Lato" w:hAnsi="Lato"/>
                <w:color w:val="232A3D"/>
                <w:sz w:val="27"/>
                <w:szCs w:val="27"/>
                <w:shd w:val="clear" w:color="auto" w:fill="FFFFFF"/>
                <w:lang w:bidi="he-IL"/>
              </w:rPr>
            </w:rPrChange>
          </w:rPr>
          <w:t>This service significantly reduces duplicate work, which accelerates time to prod</w:t>
        </w:r>
      </w:ins>
      <w:ins w:id="117" w:author="Alexandra Quinn" w:date="2021-06-23T08:34:00Z">
        <w:r w:rsidRPr="00617A39">
          <w:rPr>
            <w:rFonts w:ascii="Open Sans" w:hAnsi="Open Sans" w:cs="Open Sans"/>
            <w:color w:val="000000" w:themeColor="text1"/>
            <w:shd w:val="clear" w:color="auto" w:fill="FFFFFF"/>
            <w:lang w:bidi="he-IL"/>
            <w:rPrChange w:id="118" w:author="Jimena Nestares" w:date="2021-06-23T08:18:00Z">
              <w:rPr>
                <w:rFonts w:ascii="Lato" w:hAnsi="Lato"/>
                <w:color w:val="232A3D"/>
                <w:sz w:val="27"/>
                <w:szCs w:val="27"/>
                <w:shd w:val="clear" w:color="auto" w:fill="FFFFFF"/>
                <w:lang w:bidi="he-IL"/>
              </w:rPr>
            </w:rPrChange>
          </w:rPr>
          <w:t xml:space="preserve">uction and reduces complexity. </w:t>
        </w:r>
      </w:ins>
    </w:p>
    <w:p w14:paraId="4CE105F5" w14:textId="77777777" w:rsidR="0039235B" w:rsidRPr="00617A39" w:rsidRDefault="0039235B" w:rsidP="003D0416">
      <w:pPr>
        <w:spacing w:before="100" w:beforeAutospacing="1" w:after="100" w:afterAutospacing="1"/>
        <w:outlineLvl w:val="1"/>
        <w:rPr>
          <w:ins w:id="119" w:author="Alexandra Quinn" w:date="2021-06-23T08:30:00Z"/>
          <w:rFonts w:ascii="Open Sans" w:hAnsi="Open Sans" w:cs="Open Sans"/>
          <w:color w:val="222222"/>
          <w:sz w:val="30"/>
          <w:szCs w:val="30"/>
          <w:shd w:val="clear" w:color="auto" w:fill="FFFFFF"/>
          <w:lang/>
        </w:rPr>
      </w:pPr>
    </w:p>
    <w:p w14:paraId="362ABD5D" w14:textId="05FCC367" w:rsidR="003D0416" w:rsidRPr="003D0416" w:rsidRDefault="00405F0C" w:rsidP="003D0416">
      <w:pPr>
        <w:spacing w:before="100" w:beforeAutospacing="1" w:after="100" w:afterAutospacing="1"/>
        <w:outlineLvl w:val="1"/>
        <w:rPr>
          <w:rFonts w:ascii="Open Sans" w:hAnsi="Open Sans" w:cs="Open Sans"/>
          <w:color w:val="000000"/>
          <w:sz w:val="50"/>
          <w:szCs w:val="50"/>
        </w:rPr>
      </w:pPr>
      <w:r>
        <w:rPr>
          <w:rFonts w:ascii="Open Sans" w:hAnsi="Open Sans" w:cs="Open Sans"/>
          <w:color w:val="222222"/>
          <w:sz w:val="30"/>
          <w:szCs w:val="30"/>
          <w:shd w:val="clear" w:color="auto" w:fill="FFFFFF"/>
        </w:rPr>
        <w:t>Seamless feature engineering</w:t>
      </w:r>
    </w:p>
    <w:p w14:paraId="0A4AFAA1" w14:textId="73DC9E64" w:rsidR="00EB4017" w:rsidRDefault="00405F0C" w:rsidP="00405F0C">
      <w:pPr>
        <w:spacing w:after="100" w:afterAutospacing="1"/>
        <w:rPr>
          <w:rFonts w:ascii="Open Sans" w:hAnsi="Open Sans" w:cs="Open Sans"/>
          <w:color w:val="000000" w:themeColor="text1"/>
        </w:rPr>
      </w:pPr>
      <w:r>
        <w:rPr>
          <w:rFonts w:ascii="Open Sans" w:hAnsi="Open Sans" w:cs="Open Sans"/>
          <w:color w:val="000000" w:themeColor="text1"/>
        </w:rPr>
        <w:t>Feature engineering is the process of generating new features (</w:t>
      </w:r>
      <w:proofErr w:type="spellStart"/>
      <w:r>
        <w:rPr>
          <w:rFonts w:ascii="Open Sans" w:hAnsi="Open Sans" w:cs="Open Sans"/>
          <w:color w:val="000000" w:themeColor="text1"/>
        </w:rPr>
        <w:t>ie</w:t>
      </w:r>
      <w:proofErr w:type="spellEnd"/>
      <w:r>
        <w:rPr>
          <w:rFonts w:ascii="Open Sans" w:hAnsi="Open Sans" w:cs="Open Sans"/>
          <w:color w:val="000000" w:themeColor="text1"/>
        </w:rPr>
        <w:t xml:space="preserve">: </w:t>
      </w:r>
      <w:r w:rsidRPr="00405F0C">
        <w:rPr>
          <w:rFonts w:ascii="Open Sans" w:hAnsi="Open Sans" w:cs="Open Sans"/>
          <w:color w:val="000000" w:themeColor="text1"/>
        </w:rPr>
        <w:t>compari</w:t>
      </w:r>
      <w:r>
        <w:rPr>
          <w:rFonts w:ascii="Open Sans" w:hAnsi="Open Sans" w:cs="Open Sans"/>
          <w:color w:val="000000" w:themeColor="text1"/>
        </w:rPr>
        <w:t xml:space="preserve">ng a person’s </w:t>
      </w:r>
      <w:r w:rsidRPr="00405F0C">
        <w:rPr>
          <w:rFonts w:ascii="Open Sans" w:hAnsi="Open Sans" w:cs="Open Sans"/>
          <w:color w:val="000000" w:themeColor="text1"/>
        </w:rPr>
        <w:t>current</w:t>
      </w:r>
      <w:r>
        <w:rPr>
          <w:rFonts w:ascii="Open Sans" w:hAnsi="Open Sans" w:cs="Open Sans"/>
          <w:color w:val="000000" w:themeColor="text1"/>
        </w:rPr>
        <w:t xml:space="preserve"> spending</w:t>
      </w:r>
      <w:r w:rsidRPr="00405F0C">
        <w:rPr>
          <w:rFonts w:ascii="Open Sans" w:hAnsi="Open Sans" w:cs="Open Sans"/>
          <w:color w:val="000000" w:themeColor="text1"/>
        </w:rPr>
        <w:t xml:space="preserve"> </w:t>
      </w:r>
      <w:r>
        <w:rPr>
          <w:rFonts w:ascii="Open Sans" w:hAnsi="Open Sans" w:cs="Open Sans"/>
          <w:color w:val="000000" w:themeColor="text1"/>
        </w:rPr>
        <w:t xml:space="preserve">to the </w:t>
      </w:r>
      <w:r w:rsidRPr="00405F0C">
        <w:rPr>
          <w:rFonts w:ascii="Open Sans" w:hAnsi="Open Sans" w:cs="Open Sans"/>
          <w:color w:val="000000" w:themeColor="text1"/>
        </w:rPr>
        <w:t xml:space="preserve">average amount spent </w:t>
      </w:r>
      <w:r w:rsidR="00EB4017">
        <w:rPr>
          <w:rFonts w:ascii="Open Sans" w:hAnsi="Open Sans" w:cs="Open Sans"/>
          <w:color w:val="000000" w:themeColor="text1"/>
        </w:rPr>
        <w:t>over the last</w:t>
      </w:r>
      <w:r w:rsidRPr="00405F0C">
        <w:rPr>
          <w:rFonts w:ascii="Open Sans" w:hAnsi="Open Sans" w:cs="Open Sans"/>
          <w:color w:val="000000" w:themeColor="text1"/>
        </w:rPr>
        <w:t xml:space="preserve"> 3 months</w:t>
      </w:r>
      <w:r>
        <w:rPr>
          <w:rFonts w:ascii="Open Sans" w:hAnsi="Open Sans" w:cs="Open Sans"/>
          <w:color w:val="000000" w:themeColor="text1"/>
        </w:rPr>
        <w:t>).</w:t>
      </w:r>
      <w:r w:rsidR="00EB4017">
        <w:rPr>
          <w:rFonts w:ascii="Open Sans" w:hAnsi="Open Sans" w:cs="Open Sans"/>
          <w:color w:val="000000" w:themeColor="text1"/>
        </w:rPr>
        <w:t xml:space="preserve"> </w:t>
      </w:r>
      <w:r>
        <w:rPr>
          <w:rFonts w:ascii="Open Sans" w:hAnsi="Open Sans" w:cs="Open Sans"/>
          <w:color w:val="000000" w:themeColor="text1"/>
        </w:rPr>
        <w:lastRenderedPageBreak/>
        <w:t xml:space="preserve">These features must be consistent for model training with historical data as well as </w:t>
      </w:r>
      <w:r w:rsidR="00EB4017">
        <w:rPr>
          <w:rFonts w:ascii="Open Sans" w:hAnsi="Open Sans" w:cs="Open Sans"/>
          <w:color w:val="000000" w:themeColor="text1"/>
        </w:rPr>
        <w:t xml:space="preserve">model prediction with real-time data. </w:t>
      </w:r>
    </w:p>
    <w:p w14:paraId="051E3E8D" w14:textId="319DB882" w:rsidR="00405F0C" w:rsidRPr="00405F0C" w:rsidRDefault="00EB4017" w:rsidP="00405F0C">
      <w:pPr>
        <w:spacing w:after="100" w:afterAutospacing="1"/>
        <w:rPr>
          <w:rFonts w:ascii="Open Sans" w:hAnsi="Open Sans" w:cs="Open Sans"/>
          <w:color w:val="000000" w:themeColor="text1"/>
        </w:rPr>
      </w:pPr>
      <w:r>
        <w:rPr>
          <w:rFonts w:ascii="Open Sans" w:hAnsi="Open Sans" w:cs="Open Sans"/>
          <w:color w:val="000000" w:themeColor="text1"/>
        </w:rPr>
        <w:t xml:space="preserve">Feature consistency requires </w:t>
      </w:r>
      <w:r w:rsidRPr="00405F0C">
        <w:rPr>
          <w:rFonts w:ascii="Open Sans" w:hAnsi="Open Sans" w:cs="Open Sans"/>
          <w:color w:val="000000" w:themeColor="text1"/>
        </w:rPr>
        <w:t>significant</w:t>
      </w:r>
      <w:r>
        <w:rPr>
          <w:rFonts w:ascii="Open Sans" w:hAnsi="Open Sans" w:cs="Open Sans"/>
          <w:color w:val="000000" w:themeColor="text1"/>
        </w:rPr>
        <w:t xml:space="preserve"> </w:t>
      </w:r>
      <w:r w:rsidRPr="00405F0C">
        <w:rPr>
          <w:rFonts w:ascii="Open Sans" w:hAnsi="Open Sans" w:cs="Open Sans"/>
          <w:color w:val="000000" w:themeColor="text1"/>
        </w:rPr>
        <w:t xml:space="preserve">engineering effort and leads to model inaccuracy when </w:t>
      </w:r>
      <w:r>
        <w:rPr>
          <w:rFonts w:ascii="Open Sans" w:hAnsi="Open Sans" w:cs="Open Sans"/>
          <w:color w:val="000000" w:themeColor="text1"/>
        </w:rPr>
        <w:t>not met. Additionally</w:t>
      </w:r>
      <w:r w:rsidR="00405F0C" w:rsidRPr="00405F0C">
        <w:rPr>
          <w:rFonts w:ascii="Open Sans" w:hAnsi="Open Sans" w:cs="Open Sans"/>
          <w:color w:val="000000" w:themeColor="text1"/>
        </w:rPr>
        <w:t xml:space="preserve">, monitoring solutions must be built to track features and </w:t>
      </w:r>
      <w:r w:rsidRPr="00405F0C">
        <w:rPr>
          <w:rFonts w:ascii="Open Sans" w:hAnsi="Open Sans" w:cs="Open Sans"/>
          <w:color w:val="000000" w:themeColor="text1"/>
        </w:rPr>
        <w:t>results</w:t>
      </w:r>
      <w:r>
        <w:rPr>
          <w:rFonts w:ascii="Open Sans" w:hAnsi="Open Sans" w:cs="Open Sans"/>
          <w:color w:val="000000" w:themeColor="text1"/>
        </w:rPr>
        <w:t xml:space="preserve"> and</w:t>
      </w:r>
      <w:r w:rsidR="00405F0C" w:rsidRPr="00405F0C">
        <w:rPr>
          <w:rFonts w:ascii="Open Sans" w:hAnsi="Open Sans" w:cs="Open Sans"/>
          <w:color w:val="000000" w:themeColor="text1"/>
        </w:rPr>
        <w:t xml:space="preserve"> send alerts of data or model drift.</w:t>
      </w:r>
    </w:p>
    <w:p w14:paraId="27ABDCB4" w14:textId="77777777" w:rsidR="00EB4017" w:rsidRDefault="00405F0C" w:rsidP="00405F0C">
      <w:pPr>
        <w:spacing w:after="100" w:afterAutospacing="1"/>
        <w:rPr>
          <w:rFonts w:ascii="Open Sans" w:hAnsi="Open Sans" w:cs="Open Sans"/>
          <w:color w:val="000000" w:themeColor="text1"/>
        </w:rPr>
      </w:pPr>
      <w:r w:rsidRPr="00405F0C">
        <w:rPr>
          <w:rFonts w:ascii="Open Sans" w:hAnsi="Open Sans" w:cs="Open Sans"/>
          <w:color w:val="000000" w:themeColor="text1"/>
        </w:rPr>
        <w:t>Consider</w:t>
      </w:r>
      <w:r w:rsidR="00EB4017">
        <w:rPr>
          <w:rFonts w:ascii="Open Sans" w:hAnsi="Open Sans" w:cs="Open Sans"/>
          <w:color w:val="000000" w:themeColor="text1"/>
        </w:rPr>
        <w:t xml:space="preserve"> the spending example mentioned above. </w:t>
      </w:r>
      <w:r w:rsidRPr="00405F0C">
        <w:rPr>
          <w:rFonts w:ascii="Open Sans" w:hAnsi="Open Sans" w:cs="Open Sans"/>
          <w:color w:val="000000" w:themeColor="text1"/>
        </w:rPr>
        <w:t xml:space="preserve">Creating such feature is easy </w:t>
      </w:r>
      <w:r w:rsidR="00EB4017">
        <w:rPr>
          <w:rFonts w:ascii="Open Sans" w:hAnsi="Open Sans" w:cs="Open Sans"/>
          <w:color w:val="000000" w:themeColor="text1"/>
        </w:rPr>
        <w:t>if</w:t>
      </w:r>
      <w:r w:rsidRPr="00405F0C">
        <w:rPr>
          <w:rFonts w:ascii="Open Sans" w:hAnsi="Open Sans" w:cs="Open Sans"/>
          <w:color w:val="000000" w:themeColor="text1"/>
        </w:rPr>
        <w:t xml:space="preserve"> you have the full dataset in training</w:t>
      </w:r>
      <w:r w:rsidR="00EB4017">
        <w:rPr>
          <w:rFonts w:ascii="Open Sans" w:hAnsi="Open Sans" w:cs="Open Sans"/>
          <w:color w:val="000000" w:themeColor="text1"/>
        </w:rPr>
        <w:t>. However,</w:t>
      </w:r>
      <w:r w:rsidRPr="00405F0C">
        <w:rPr>
          <w:rFonts w:ascii="Open Sans" w:hAnsi="Open Sans" w:cs="Open Sans"/>
          <w:color w:val="000000" w:themeColor="text1"/>
        </w:rPr>
        <w:t xml:space="preserve"> in serving, one needs to calculate this feature in an online</w:t>
      </w:r>
      <w:r w:rsidR="00EB4017">
        <w:rPr>
          <w:rFonts w:ascii="Open Sans" w:hAnsi="Open Sans" w:cs="Open Sans"/>
          <w:color w:val="000000" w:themeColor="text1"/>
        </w:rPr>
        <w:t xml:space="preserve">/real-time </w:t>
      </w:r>
      <w:r w:rsidRPr="00405F0C">
        <w:rPr>
          <w:rFonts w:ascii="Open Sans" w:hAnsi="Open Sans" w:cs="Open Sans"/>
          <w:color w:val="000000" w:themeColor="text1"/>
        </w:rPr>
        <w:t>manner</w:t>
      </w:r>
      <w:r w:rsidR="00EB4017">
        <w:rPr>
          <w:rFonts w:ascii="Open Sans" w:hAnsi="Open Sans" w:cs="Open Sans"/>
          <w:color w:val="000000" w:themeColor="text1"/>
        </w:rPr>
        <w:t xml:space="preserve">. </w:t>
      </w:r>
    </w:p>
    <w:p w14:paraId="55B3732C" w14:textId="77777777" w:rsidR="00EB4017" w:rsidRPr="003275B3" w:rsidRDefault="00405F0C" w:rsidP="00405F0C">
      <w:pPr>
        <w:spacing w:after="100" w:afterAutospacing="1"/>
        <w:rPr>
          <w:rFonts w:ascii="Open Sans" w:hAnsi="Open Sans" w:cs="Open Sans"/>
          <w:color w:val="000000" w:themeColor="text1"/>
        </w:rPr>
      </w:pPr>
      <w:r w:rsidRPr="00405F0C">
        <w:rPr>
          <w:rFonts w:ascii="Open Sans" w:hAnsi="Open Sans" w:cs="Open Sans"/>
          <w:color w:val="000000" w:themeColor="text1"/>
        </w:rPr>
        <w:t xml:space="preserve">The “brute-force” </w:t>
      </w:r>
      <w:r w:rsidR="00EB4017">
        <w:rPr>
          <w:rFonts w:ascii="Open Sans" w:hAnsi="Open Sans" w:cs="Open Sans"/>
          <w:color w:val="000000" w:themeColor="text1"/>
        </w:rPr>
        <w:t>method</w:t>
      </w:r>
      <w:r w:rsidRPr="00405F0C">
        <w:rPr>
          <w:rFonts w:ascii="Open Sans" w:hAnsi="Open Sans" w:cs="Open Sans"/>
          <w:color w:val="000000" w:themeColor="text1"/>
        </w:rPr>
        <w:t xml:space="preserve"> is to have an ML engineer create an online pipeline that reimplements all the feature calculations done in the offline process. This is </w:t>
      </w:r>
      <w:r w:rsidR="00EB4017">
        <w:rPr>
          <w:rFonts w:ascii="Open Sans" w:hAnsi="Open Sans" w:cs="Open Sans"/>
          <w:color w:val="000000" w:themeColor="text1"/>
        </w:rPr>
        <w:t>method is</w:t>
      </w:r>
      <w:r w:rsidRPr="00405F0C">
        <w:rPr>
          <w:rFonts w:ascii="Open Sans" w:hAnsi="Open Sans" w:cs="Open Sans"/>
          <w:color w:val="000000" w:themeColor="text1"/>
        </w:rPr>
        <w:t xml:space="preserve"> time-consuming</w:t>
      </w:r>
      <w:r w:rsidR="00EB4017">
        <w:rPr>
          <w:rFonts w:ascii="Open Sans" w:hAnsi="Open Sans" w:cs="Open Sans"/>
          <w:color w:val="000000" w:themeColor="text1"/>
        </w:rPr>
        <w:t>,</w:t>
      </w:r>
      <w:r w:rsidRPr="00405F0C">
        <w:rPr>
          <w:rFonts w:ascii="Open Sans" w:hAnsi="Open Sans" w:cs="Open Sans"/>
          <w:color w:val="000000" w:themeColor="text1"/>
        </w:rPr>
        <w:t xml:space="preserve"> error-prone, </w:t>
      </w:r>
      <w:r w:rsidR="00EB4017">
        <w:rPr>
          <w:rFonts w:ascii="Open Sans" w:hAnsi="Open Sans" w:cs="Open Sans"/>
          <w:color w:val="000000" w:themeColor="text1"/>
        </w:rPr>
        <w:t xml:space="preserve">and </w:t>
      </w:r>
      <w:r w:rsidRPr="00405F0C">
        <w:rPr>
          <w:rFonts w:ascii="Open Sans" w:hAnsi="Open Sans" w:cs="Open Sans"/>
          <w:color w:val="000000" w:themeColor="text1"/>
        </w:rPr>
        <w:t xml:space="preserve">very difficult to maintain over time, leading to lengthy deployment time. </w:t>
      </w:r>
    </w:p>
    <w:p w14:paraId="74526137" w14:textId="15D55E6D" w:rsidR="00405F0C" w:rsidRPr="003275B3" w:rsidRDefault="00EB4017" w:rsidP="00405F0C">
      <w:pPr>
        <w:spacing w:after="100" w:afterAutospacing="1"/>
        <w:rPr>
          <w:rFonts w:ascii="Open Sans" w:hAnsi="Open Sans" w:cs="Open Sans"/>
          <w:color w:val="000000" w:themeColor="text1"/>
        </w:rPr>
      </w:pPr>
      <w:r w:rsidRPr="003275B3">
        <w:rPr>
          <w:rFonts w:ascii="Open Sans" w:hAnsi="Open Sans" w:cs="Open Sans"/>
          <w:color w:val="000000" w:themeColor="text1"/>
        </w:rPr>
        <w:t xml:space="preserve">As you scale your MLOps, the “brute-force” method will require you to increase the </w:t>
      </w:r>
      <w:r w:rsidR="00405F0C" w:rsidRPr="00405F0C">
        <w:rPr>
          <w:rFonts w:ascii="Open Sans" w:hAnsi="Open Sans" w:cs="Open Sans"/>
          <w:color w:val="000000" w:themeColor="text1"/>
        </w:rPr>
        <w:t xml:space="preserve">number of Data Engineers and Data Scientists </w:t>
      </w:r>
      <w:r w:rsidR="003275B3" w:rsidRPr="00405F0C">
        <w:rPr>
          <w:rFonts w:ascii="Open Sans" w:hAnsi="Open Sans" w:cs="Open Sans"/>
          <w:color w:val="000000" w:themeColor="text1"/>
        </w:rPr>
        <w:t xml:space="preserve">to deal with </w:t>
      </w:r>
      <w:r w:rsidR="003275B3" w:rsidRPr="003275B3">
        <w:rPr>
          <w:rFonts w:ascii="Open Sans" w:hAnsi="Open Sans" w:cs="Open Sans"/>
          <w:color w:val="000000" w:themeColor="text1"/>
        </w:rPr>
        <w:t xml:space="preserve">creating, implementing, and monitoring the necessary </w:t>
      </w:r>
      <w:r w:rsidR="003275B3" w:rsidRPr="00405F0C">
        <w:rPr>
          <w:rFonts w:ascii="Open Sans" w:hAnsi="Open Sans" w:cs="Open Sans"/>
          <w:color w:val="000000" w:themeColor="text1"/>
        </w:rPr>
        <w:t>features</w:t>
      </w:r>
      <w:r w:rsidR="003275B3" w:rsidRPr="003275B3">
        <w:rPr>
          <w:rFonts w:ascii="Open Sans" w:hAnsi="Open Sans" w:cs="Open Sans"/>
          <w:color w:val="000000" w:themeColor="text1"/>
        </w:rPr>
        <w:t xml:space="preserve">. </w:t>
      </w:r>
      <w:ins w:id="120" w:author="Alexandra Quinn" w:date="2021-06-23T08:35:00Z">
        <w:r w:rsidR="0039235B">
          <w:rPr>
            <w:rFonts w:ascii="Open Sans" w:hAnsi="Open Sans" w:cs="Open Sans"/>
            <w:color w:val="000000" w:themeColor="text1"/>
          </w:rPr>
          <w:t xml:space="preserve">Large corporations that deal extensively with AI as part of their core value have built their own feature stores. </w:t>
        </w:r>
      </w:ins>
      <w:ins w:id="121" w:author="Alexandra Quinn" w:date="2021-06-23T08:36:00Z">
        <w:r w:rsidR="00853521">
          <w:rPr>
            <w:rFonts w:ascii="Open Sans" w:hAnsi="Open Sans" w:cs="Open Sans"/>
            <w:color w:val="000000" w:themeColor="text1"/>
          </w:rPr>
          <w:t xml:space="preserve">Leaner teams need to find </w:t>
        </w:r>
      </w:ins>
      <w:ins w:id="122" w:author="Alexandra Quinn" w:date="2021-06-23T08:37:00Z">
        <w:r w:rsidR="00853521">
          <w:rPr>
            <w:rFonts w:ascii="Open Sans" w:hAnsi="Open Sans" w:cs="Open Sans"/>
            <w:color w:val="000000" w:themeColor="text1"/>
          </w:rPr>
          <w:t>their own solution, and luckily the market for feature store solutions is starting mature.</w:t>
        </w:r>
      </w:ins>
    </w:p>
    <w:p w14:paraId="1CB31E4B" w14:textId="32B25545" w:rsidR="003275B3" w:rsidRDefault="003275B3" w:rsidP="003275B3">
      <w:pPr>
        <w:spacing w:after="100" w:afterAutospacing="1"/>
        <w:rPr>
          <w:rFonts w:ascii="Open Sans" w:hAnsi="Open Sans" w:cs="Open Sans"/>
          <w:color w:val="000000" w:themeColor="text1"/>
        </w:rPr>
      </w:pPr>
      <w:r w:rsidRPr="003275B3">
        <w:rPr>
          <w:rFonts w:ascii="Open Sans" w:hAnsi="Open Sans" w:cs="Open Sans"/>
          <w:color w:val="000000" w:themeColor="text1"/>
        </w:rPr>
        <w:t xml:space="preserve">A feature store creates an easy way to </w:t>
      </w:r>
      <w:r>
        <w:rPr>
          <w:rFonts w:ascii="Open Sans" w:hAnsi="Open Sans" w:cs="Open Sans"/>
          <w:color w:val="000000" w:themeColor="text1"/>
        </w:rPr>
        <w:t>create</w:t>
      </w:r>
      <w:r w:rsidRPr="003275B3">
        <w:rPr>
          <w:rFonts w:ascii="Open Sans" w:hAnsi="Open Sans" w:cs="Open Sans"/>
          <w:color w:val="000000" w:themeColor="text1"/>
        </w:rPr>
        <w:t xml:space="preserve"> in</w:t>
      </w:r>
      <w:r>
        <w:rPr>
          <w:rFonts w:ascii="Open Sans" w:hAnsi="Open Sans" w:cs="Open Sans"/>
          <w:color w:val="000000" w:themeColor="text1"/>
        </w:rPr>
        <w:t>-</w:t>
      </w:r>
      <w:r w:rsidRPr="003275B3">
        <w:rPr>
          <w:rFonts w:ascii="Open Sans" w:hAnsi="Open Sans" w:cs="Open Sans"/>
          <w:color w:val="000000" w:themeColor="text1"/>
        </w:rPr>
        <w:t>training features that are deployable to serving without defin</w:t>
      </w:r>
      <w:r>
        <w:rPr>
          <w:rFonts w:ascii="Open Sans" w:hAnsi="Open Sans" w:cs="Open Sans"/>
          <w:color w:val="000000" w:themeColor="text1"/>
        </w:rPr>
        <w:t>ing</w:t>
      </w:r>
      <w:r w:rsidRPr="003275B3">
        <w:rPr>
          <w:rFonts w:ascii="Open Sans" w:hAnsi="Open Sans" w:cs="Open Sans"/>
          <w:color w:val="000000" w:themeColor="text1"/>
        </w:rPr>
        <w:t xml:space="preserve"> all the “glue” code. </w:t>
      </w:r>
    </w:p>
    <w:p w14:paraId="2DA45025" w14:textId="51FE6156" w:rsidR="00493178" w:rsidRPr="003275B3" w:rsidRDefault="00493178" w:rsidP="003275B3">
      <w:pPr>
        <w:spacing w:after="100" w:afterAutospacing="1"/>
        <w:rPr>
          <w:rFonts w:ascii="Open Sans" w:hAnsi="Open Sans" w:cs="Open Sans"/>
          <w:color w:val="000000" w:themeColor="text1"/>
        </w:rPr>
      </w:pPr>
      <w:r>
        <w:rPr>
          <w:rFonts w:ascii="Open Sans" w:hAnsi="Open Sans" w:cs="Open Sans"/>
          <w:color w:val="000000" w:themeColor="text1"/>
        </w:rPr>
        <w:t>Feature stores are compromised of the following:</w:t>
      </w:r>
    </w:p>
    <w:p w14:paraId="1E9DE363" w14:textId="50B5FB0C" w:rsidR="003275B3" w:rsidRDefault="003275B3" w:rsidP="003275B3"/>
    <w:p w14:paraId="18F705D1" w14:textId="238EAB30" w:rsidR="00493178" w:rsidRPr="00D4348A" w:rsidRDefault="00493178" w:rsidP="00493178">
      <w:pPr>
        <w:numPr>
          <w:ilvl w:val="0"/>
          <w:numId w:val="4"/>
        </w:numPr>
        <w:rPr>
          <w:rFonts w:ascii="Open Sans" w:hAnsi="Open Sans" w:cs="Open Sans"/>
        </w:rPr>
      </w:pPr>
      <w:r w:rsidRPr="00D4348A">
        <w:rPr>
          <w:rFonts w:ascii="Open Sans" w:hAnsi="Open Sans" w:cs="Open Sans"/>
          <w:b/>
          <w:bCs/>
        </w:rPr>
        <w:t>Feature</w:t>
      </w:r>
      <w:r>
        <w:rPr>
          <w:rFonts w:ascii="Open Sans" w:hAnsi="Open Sans" w:cs="Open Sans"/>
          <w:b/>
          <w:bCs/>
        </w:rPr>
        <w:t>s</w:t>
      </w:r>
      <w:r w:rsidRPr="00D4348A">
        <w:rPr>
          <w:rFonts w:ascii="Open Sans" w:hAnsi="Open Sans" w:cs="Open Sans"/>
        </w:rPr>
        <w:t>—</w:t>
      </w:r>
      <w:r w:rsidR="00323A89">
        <w:rPr>
          <w:rFonts w:ascii="Open Sans" w:hAnsi="Open Sans" w:cs="Open Sans"/>
        </w:rPr>
        <w:t>A</w:t>
      </w:r>
      <w:r w:rsidRPr="00D4348A">
        <w:rPr>
          <w:rFonts w:ascii="Open Sans" w:hAnsi="Open Sans" w:cs="Open Sans"/>
        </w:rPr>
        <w:t xml:space="preserve">n individual measurable property or characteristic of a phenomenon being observed. This may be raw data (e.g., transaction amount, image pixel, etc.) or a </w:t>
      </w:r>
      <w:r w:rsidR="00323A89">
        <w:rPr>
          <w:rFonts w:ascii="Open Sans" w:hAnsi="Open Sans" w:cs="Open Sans"/>
        </w:rPr>
        <w:t>derivation</w:t>
      </w:r>
      <w:r w:rsidRPr="00D4348A">
        <w:rPr>
          <w:rFonts w:ascii="Open Sans" w:hAnsi="Open Sans" w:cs="Open Sans"/>
        </w:rPr>
        <w:t xml:space="preserve"> from one or more features (e.g., deviation from average, pattern on image, etc.).</w:t>
      </w:r>
      <w:r>
        <w:rPr>
          <w:rFonts w:ascii="Open Sans" w:hAnsi="Open Sans" w:cs="Open Sans"/>
        </w:rPr>
        <w:br/>
      </w:r>
    </w:p>
    <w:p w14:paraId="57A6DB58" w14:textId="78E33B0E" w:rsidR="00493178" w:rsidRPr="00D4348A" w:rsidRDefault="00493178" w:rsidP="00493178">
      <w:pPr>
        <w:numPr>
          <w:ilvl w:val="0"/>
          <w:numId w:val="4"/>
        </w:numPr>
        <w:rPr>
          <w:rFonts w:ascii="Open Sans" w:hAnsi="Open Sans" w:cs="Open Sans"/>
        </w:rPr>
      </w:pPr>
      <w:hyperlink r:id="rId14" w:history="1">
        <w:r w:rsidRPr="00D4348A">
          <w:rPr>
            <w:rStyle w:val="Hyperlink"/>
            <w:rFonts w:ascii="Open Sans" w:hAnsi="Open Sans" w:cs="Open Sans"/>
            <w:b/>
            <w:bCs/>
          </w:rPr>
          <w:t>Feature set</w:t>
        </w:r>
        <w:r w:rsidRPr="00D4348A">
          <w:rPr>
            <w:rStyle w:val="Hyperlink"/>
            <w:rFonts w:ascii="Open Sans" w:hAnsi="Open Sans" w:cs="Open Sans"/>
          </w:rPr>
          <w:t> </w:t>
        </w:r>
      </w:hyperlink>
      <w:r w:rsidRPr="00D4348A">
        <w:rPr>
          <w:rFonts w:ascii="Open Sans" w:hAnsi="Open Sans" w:cs="Open Sans"/>
        </w:rPr>
        <w:t xml:space="preserve">— A grouping of features. The grouping is done by setting the entity key or set-of keys </w:t>
      </w:r>
      <w:r w:rsidR="00323A89">
        <w:rPr>
          <w:rFonts w:ascii="Open Sans" w:hAnsi="Open Sans" w:cs="Open Sans"/>
        </w:rPr>
        <w:t xml:space="preserve">(e.g., </w:t>
      </w:r>
      <w:r w:rsidRPr="00D4348A">
        <w:rPr>
          <w:rFonts w:ascii="Open Sans" w:hAnsi="Open Sans" w:cs="Open Sans"/>
        </w:rPr>
        <w:t xml:space="preserve">a transaction may be grouped by </w:t>
      </w:r>
      <w:proofErr w:type="spellStart"/>
      <w:r w:rsidR="00323A89">
        <w:rPr>
          <w:rFonts w:ascii="Open Sans" w:hAnsi="Open Sans" w:cs="Open Sans"/>
        </w:rPr>
        <w:t>user</w:t>
      </w:r>
      <w:r w:rsidRPr="00D4348A">
        <w:rPr>
          <w:rFonts w:ascii="Open Sans" w:hAnsi="Open Sans" w:cs="Open Sans"/>
        </w:rPr>
        <w:t>ID</w:t>
      </w:r>
      <w:proofErr w:type="spellEnd"/>
      <w:r w:rsidRPr="00D4348A">
        <w:rPr>
          <w:rFonts w:ascii="Open Sans" w:hAnsi="Open Sans" w:cs="Open Sans"/>
        </w:rPr>
        <w:t xml:space="preserve"> performing the transfer or by the </w:t>
      </w:r>
      <w:proofErr w:type="spellStart"/>
      <w:r w:rsidRPr="00D4348A">
        <w:rPr>
          <w:rFonts w:ascii="Open Sans" w:hAnsi="Open Sans" w:cs="Open Sans"/>
        </w:rPr>
        <w:t>device</w:t>
      </w:r>
      <w:r w:rsidR="00323A89">
        <w:rPr>
          <w:rFonts w:ascii="Open Sans" w:hAnsi="Open Sans" w:cs="Open Sans"/>
        </w:rPr>
        <w:t>ID</w:t>
      </w:r>
      <w:proofErr w:type="spellEnd"/>
      <w:r w:rsidRPr="00D4348A">
        <w:rPr>
          <w:rFonts w:ascii="Open Sans" w:hAnsi="Open Sans" w:cs="Open Sans"/>
        </w:rPr>
        <w:t xml:space="preserve"> used to perform the transaction</w:t>
      </w:r>
      <w:r w:rsidR="00323A89">
        <w:rPr>
          <w:rFonts w:ascii="Open Sans" w:hAnsi="Open Sans" w:cs="Open Sans"/>
        </w:rPr>
        <w:t>). You</w:t>
      </w:r>
      <w:r w:rsidRPr="00D4348A">
        <w:rPr>
          <w:rFonts w:ascii="Open Sans" w:hAnsi="Open Sans" w:cs="Open Sans"/>
        </w:rPr>
        <w:t xml:space="preserve"> can ingest data to a feature set.</w:t>
      </w:r>
      <w:r>
        <w:rPr>
          <w:rFonts w:ascii="Open Sans" w:hAnsi="Open Sans" w:cs="Open Sans"/>
        </w:rPr>
        <w:br/>
      </w:r>
    </w:p>
    <w:p w14:paraId="3739B68E" w14:textId="2FC01A64" w:rsidR="00493178" w:rsidRPr="00D4348A" w:rsidRDefault="00493178" w:rsidP="00493178">
      <w:pPr>
        <w:numPr>
          <w:ilvl w:val="0"/>
          <w:numId w:val="4"/>
        </w:numPr>
        <w:rPr>
          <w:rFonts w:ascii="Open Sans" w:hAnsi="Open Sans" w:cs="Open Sans"/>
        </w:rPr>
      </w:pPr>
      <w:r w:rsidRPr="00D4348A">
        <w:rPr>
          <w:rFonts w:ascii="Open Sans" w:hAnsi="Open Sans" w:cs="Open Sans"/>
          <w:b/>
          <w:bCs/>
        </w:rPr>
        <w:lastRenderedPageBreak/>
        <w:t>Execution graph</w:t>
      </w:r>
      <w:r w:rsidRPr="00D4348A">
        <w:rPr>
          <w:rFonts w:ascii="Open Sans" w:hAnsi="Open Sans" w:cs="Open Sans"/>
        </w:rPr>
        <w:t xml:space="preserve"> — A set of operations performed on the data </w:t>
      </w:r>
      <w:r w:rsidR="00323A89">
        <w:rPr>
          <w:rFonts w:ascii="Open Sans" w:hAnsi="Open Sans" w:cs="Open Sans"/>
        </w:rPr>
        <w:t xml:space="preserve">during </w:t>
      </w:r>
      <w:r w:rsidRPr="00D4348A">
        <w:rPr>
          <w:rFonts w:ascii="Open Sans" w:hAnsi="Open Sans" w:cs="Open Sans"/>
        </w:rPr>
        <w:t>ingest</w:t>
      </w:r>
      <w:r w:rsidR="00323A89">
        <w:rPr>
          <w:rFonts w:ascii="Open Sans" w:hAnsi="Open Sans" w:cs="Open Sans"/>
        </w:rPr>
        <w:t>ion</w:t>
      </w:r>
      <w:r w:rsidRPr="00D4348A">
        <w:rPr>
          <w:rFonts w:ascii="Open Sans" w:hAnsi="Open Sans" w:cs="Open Sans"/>
        </w:rPr>
        <w:t>. The graph contains steps which represent data sources</w:t>
      </w:r>
      <w:r w:rsidR="00323A89">
        <w:rPr>
          <w:rFonts w:ascii="Open Sans" w:hAnsi="Open Sans" w:cs="Open Sans"/>
        </w:rPr>
        <w:t xml:space="preserve">, </w:t>
      </w:r>
      <w:r w:rsidRPr="00D4348A">
        <w:rPr>
          <w:rFonts w:ascii="Open Sans" w:hAnsi="Open Sans" w:cs="Open Sans"/>
        </w:rPr>
        <w:t>targets</w:t>
      </w:r>
      <w:r w:rsidR="00323A89">
        <w:rPr>
          <w:rFonts w:ascii="Open Sans" w:hAnsi="Open Sans" w:cs="Open Sans"/>
        </w:rPr>
        <w:t xml:space="preserve">, data </w:t>
      </w:r>
      <w:proofErr w:type="gramStart"/>
      <w:r w:rsidRPr="00D4348A">
        <w:rPr>
          <w:rFonts w:ascii="Open Sans" w:hAnsi="Open Sans" w:cs="Open Sans"/>
        </w:rPr>
        <w:t xml:space="preserve">transformations </w:t>
      </w:r>
      <w:r w:rsidR="00323A89">
        <w:rPr>
          <w:rFonts w:ascii="Open Sans" w:hAnsi="Open Sans" w:cs="Open Sans"/>
        </w:rPr>
        <w:t>,</w:t>
      </w:r>
      <w:r w:rsidRPr="00D4348A">
        <w:rPr>
          <w:rFonts w:ascii="Open Sans" w:hAnsi="Open Sans" w:cs="Open Sans"/>
        </w:rPr>
        <w:t>and</w:t>
      </w:r>
      <w:proofErr w:type="gramEnd"/>
      <w:r w:rsidRPr="00D4348A">
        <w:rPr>
          <w:rFonts w:ascii="Open Sans" w:hAnsi="Open Sans" w:cs="Open Sans"/>
        </w:rPr>
        <w:t xml:space="preserve"> </w:t>
      </w:r>
      <w:r w:rsidR="00323A89">
        <w:rPr>
          <w:rFonts w:ascii="Open Sans" w:hAnsi="Open Sans" w:cs="Open Sans"/>
        </w:rPr>
        <w:t xml:space="preserve">data </w:t>
      </w:r>
      <w:r w:rsidRPr="00D4348A">
        <w:rPr>
          <w:rFonts w:ascii="Open Sans" w:hAnsi="Open Sans" w:cs="Open Sans"/>
        </w:rPr>
        <w:t>enrichment</w:t>
      </w:r>
      <w:r w:rsidR="00323A89">
        <w:rPr>
          <w:rFonts w:ascii="Open Sans" w:hAnsi="Open Sans" w:cs="Open Sans"/>
        </w:rPr>
        <w:t xml:space="preserve">. </w:t>
      </w:r>
      <w:r>
        <w:rPr>
          <w:rFonts w:ascii="Open Sans" w:hAnsi="Open Sans" w:cs="Open Sans"/>
        </w:rPr>
        <w:br/>
      </w:r>
    </w:p>
    <w:p w14:paraId="3C1D3B87" w14:textId="371CF687" w:rsidR="00493178" w:rsidRPr="00B80500" w:rsidRDefault="00625AB2" w:rsidP="00493178">
      <w:pPr>
        <w:numPr>
          <w:ilvl w:val="0"/>
          <w:numId w:val="4"/>
        </w:numPr>
        <w:pBdr>
          <w:bottom w:val="single" w:sz="12" w:space="1" w:color="auto"/>
        </w:pBdr>
        <w:rPr>
          <w:rFonts w:ascii="Open Sans" w:hAnsi="Open Sans" w:cs="Open Sans"/>
        </w:rPr>
      </w:pPr>
      <w:hyperlink r:id="rId15" w:history="1">
        <w:r w:rsidR="00493178" w:rsidRPr="00D4348A">
          <w:rPr>
            <w:rStyle w:val="Hyperlink"/>
            <w:rFonts w:ascii="Open Sans" w:hAnsi="Open Sans" w:cs="Open Sans"/>
            <w:b/>
            <w:bCs/>
          </w:rPr>
          <w:t>Feature vector</w:t>
        </w:r>
        <w:r w:rsidR="00493178" w:rsidRPr="00D4348A">
          <w:rPr>
            <w:rStyle w:val="Hyperlink"/>
            <w:rFonts w:ascii="Open Sans" w:hAnsi="Open Sans" w:cs="Open Sans"/>
          </w:rPr>
          <w:t> </w:t>
        </w:r>
      </w:hyperlink>
      <w:r w:rsidR="00493178" w:rsidRPr="00D4348A">
        <w:rPr>
          <w:rFonts w:ascii="Open Sans" w:hAnsi="Open Sans" w:cs="Open Sans"/>
        </w:rPr>
        <w:t>— A set of features, taken from one or more feature sets</w:t>
      </w:r>
      <w:r w:rsidR="00323A89">
        <w:rPr>
          <w:rFonts w:ascii="Open Sans" w:hAnsi="Open Sans" w:cs="Open Sans"/>
        </w:rPr>
        <w:t xml:space="preserve">, defined </w:t>
      </w:r>
      <w:r w:rsidR="00493178" w:rsidRPr="00D4348A">
        <w:rPr>
          <w:rFonts w:ascii="Open Sans" w:hAnsi="Open Sans" w:cs="Open Sans"/>
        </w:rPr>
        <w:t>prior to model training</w:t>
      </w:r>
      <w:r w:rsidR="00323A89">
        <w:rPr>
          <w:rFonts w:ascii="Open Sans" w:hAnsi="Open Sans" w:cs="Open Sans"/>
        </w:rPr>
        <w:t>. Feature vectors</w:t>
      </w:r>
      <w:r w:rsidR="00493178" w:rsidRPr="00D4348A">
        <w:rPr>
          <w:rFonts w:ascii="Open Sans" w:hAnsi="Open Sans" w:cs="Open Sans"/>
        </w:rPr>
        <w:t xml:space="preserve"> serve as the input to the model training process. During model serving, the feature values in the vector are obtained from an online service</w:t>
      </w:r>
      <w:r w:rsidR="00200943">
        <w:rPr>
          <w:rFonts w:ascii="Open Sans" w:hAnsi="Open Sans" w:cs="Open Sans"/>
        </w:rPr>
        <w:br/>
      </w:r>
      <w:r w:rsidR="00200943">
        <w:rPr>
          <w:rFonts w:ascii="Open Sans" w:hAnsi="Open Sans" w:cs="Open Sans"/>
        </w:rPr>
        <w:br/>
      </w:r>
      <w:r w:rsidR="00200943">
        <w:rPr>
          <w:rFonts w:ascii="Open Sans" w:hAnsi="Open Sans" w:cs="Open Sans"/>
        </w:rPr>
        <w:br/>
      </w:r>
      <w:r w:rsidR="00200943">
        <w:rPr>
          <w:rFonts w:ascii="Open Sans" w:hAnsi="Open Sans" w:cs="Open Sans"/>
        </w:rPr>
        <w:br/>
      </w:r>
    </w:p>
    <w:p w14:paraId="22EC46BA" w14:textId="77777777" w:rsidR="00200943" w:rsidRPr="003275B3" w:rsidRDefault="00200943" w:rsidP="003275B3"/>
    <w:p w14:paraId="7755D3DE" w14:textId="5231F4E7" w:rsidR="003275B3" w:rsidRDefault="003275B3" w:rsidP="003275B3">
      <w:pPr>
        <w:spacing w:before="100" w:beforeAutospacing="1" w:after="100" w:afterAutospacing="1"/>
        <w:outlineLvl w:val="1"/>
        <w:rPr>
          <w:rFonts w:ascii="Open Sans" w:hAnsi="Open Sans" w:cs="Open Sans"/>
          <w:color w:val="000000"/>
          <w:sz w:val="50"/>
          <w:szCs w:val="50"/>
        </w:rPr>
      </w:pPr>
      <w:proofErr w:type="spellStart"/>
      <w:r>
        <w:rPr>
          <w:rFonts w:ascii="Open Sans" w:hAnsi="Open Sans" w:cs="Open Sans"/>
          <w:color w:val="000000"/>
          <w:sz w:val="50"/>
          <w:szCs w:val="50"/>
        </w:rPr>
        <w:t>MLRun</w:t>
      </w:r>
      <w:proofErr w:type="spellEnd"/>
      <w:r>
        <w:rPr>
          <w:rFonts w:ascii="Open Sans" w:hAnsi="Open Sans" w:cs="Open Sans"/>
          <w:color w:val="000000"/>
          <w:sz w:val="50"/>
          <w:szCs w:val="50"/>
        </w:rPr>
        <w:t xml:space="preserve"> Feature Store</w:t>
      </w:r>
    </w:p>
    <w:p w14:paraId="6179CAB5" w14:textId="45F976BF" w:rsidR="003275B3" w:rsidRDefault="003275B3" w:rsidP="003275B3">
      <w:pPr>
        <w:spacing w:before="100" w:beforeAutospacing="1" w:after="100" w:afterAutospacing="1"/>
        <w:outlineLvl w:val="1"/>
        <w:rPr>
          <w:rFonts w:ascii="Monaco" w:hAnsi="Monaco"/>
          <w:color w:val="E8912D"/>
          <w:sz w:val="18"/>
          <w:szCs w:val="18"/>
        </w:rPr>
      </w:pPr>
      <w:r>
        <w:rPr>
          <w:rFonts w:ascii="Open Sans" w:hAnsi="Open Sans" w:cs="Open Sans"/>
          <w:color w:val="222222"/>
          <w:sz w:val="30"/>
          <w:szCs w:val="30"/>
          <w:shd w:val="clear" w:color="auto" w:fill="FFFFFF"/>
        </w:rPr>
        <w:t>S</w:t>
      </w:r>
      <w:r w:rsidRPr="003275B3">
        <w:rPr>
          <w:rFonts w:ascii="Open Sans" w:hAnsi="Open Sans" w:cs="Open Sans"/>
          <w:color w:val="222222"/>
          <w:sz w:val="30"/>
          <w:szCs w:val="30"/>
          <w:shd w:val="clear" w:color="auto" w:fill="FFFFFF"/>
        </w:rPr>
        <w:t xml:space="preserve">erverless </w:t>
      </w:r>
      <w:r>
        <w:rPr>
          <w:rFonts w:ascii="Open Sans" w:hAnsi="Open Sans" w:cs="Open Sans"/>
          <w:color w:val="222222"/>
          <w:sz w:val="30"/>
          <w:szCs w:val="30"/>
          <w:shd w:val="clear" w:color="auto" w:fill="FFFFFF"/>
        </w:rPr>
        <w:t>r</w:t>
      </w:r>
      <w:r w:rsidRPr="003275B3">
        <w:rPr>
          <w:rFonts w:ascii="Open Sans" w:hAnsi="Open Sans" w:cs="Open Sans"/>
          <w:color w:val="222222"/>
          <w:sz w:val="30"/>
          <w:szCs w:val="30"/>
          <w:shd w:val="clear" w:color="auto" w:fill="FFFFFF"/>
        </w:rPr>
        <w:t>eal-time + offline feature store with scalable and high-performance data transformation layer</w:t>
      </w:r>
    </w:p>
    <w:p w14:paraId="49BA271E" w14:textId="4CC8C367" w:rsidR="00493178" w:rsidRPr="00323A89" w:rsidRDefault="00493178" w:rsidP="00493178">
      <w:pPr>
        <w:spacing w:after="100" w:afterAutospacing="1"/>
        <w:rPr>
          <w:rFonts w:ascii="Open Sans" w:hAnsi="Open Sans" w:cs="Open Sans"/>
          <w:color w:val="000000" w:themeColor="text1"/>
        </w:rPr>
      </w:pPr>
      <w:r w:rsidRPr="00493178">
        <w:rPr>
          <w:rFonts w:ascii="Open Sans" w:hAnsi="Open Sans" w:cs="Open Sans"/>
          <w:color w:val="000000" w:themeColor="text1"/>
        </w:rPr>
        <w:t xml:space="preserve">The common flow </w:t>
      </w:r>
      <w:r w:rsidRPr="00323A89">
        <w:rPr>
          <w:rFonts w:ascii="Open Sans" w:hAnsi="Open Sans" w:cs="Open Sans"/>
          <w:color w:val="000000" w:themeColor="text1"/>
        </w:rPr>
        <w:t>to work</w:t>
      </w:r>
      <w:r w:rsidRPr="00493178">
        <w:rPr>
          <w:rFonts w:ascii="Open Sans" w:hAnsi="Open Sans" w:cs="Open Sans"/>
          <w:color w:val="000000" w:themeColor="text1"/>
        </w:rPr>
        <w:t xml:space="preserve"> with </w:t>
      </w:r>
      <w:proofErr w:type="spellStart"/>
      <w:r w:rsidR="00063474" w:rsidRPr="00323A89">
        <w:rPr>
          <w:rFonts w:ascii="Open Sans" w:hAnsi="Open Sans" w:cs="Open Sans"/>
          <w:color w:val="000000" w:themeColor="text1"/>
        </w:rPr>
        <w:t>MLRun’s</w:t>
      </w:r>
      <w:proofErr w:type="spellEnd"/>
      <w:r w:rsidRPr="00493178">
        <w:rPr>
          <w:rFonts w:ascii="Open Sans" w:hAnsi="Open Sans" w:cs="Open Sans"/>
          <w:color w:val="000000" w:themeColor="text1"/>
        </w:rPr>
        <w:t xml:space="preserve"> feature store is</w:t>
      </w:r>
      <w:r w:rsidRPr="00323A89">
        <w:rPr>
          <w:rFonts w:ascii="Open Sans" w:hAnsi="Open Sans" w:cs="Open Sans"/>
          <w:color w:val="000000" w:themeColor="text1"/>
        </w:rPr>
        <w:t xml:space="preserve">: </w:t>
      </w:r>
    </w:p>
    <w:p w14:paraId="5AFF5AE6" w14:textId="64C82C15" w:rsidR="00063474" w:rsidRPr="00323A89" w:rsidRDefault="00063474" w:rsidP="00063474">
      <w:pPr>
        <w:pStyle w:val="ListParagraph"/>
        <w:numPr>
          <w:ilvl w:val="0"/>
          <w:numId w:val="5"/>
        </w:numPr>
        <w:spacing w:after="100" w:afterAutospacing="1"/>
        <w:rPr>
          <w:rFonts w:ascii="Open Sans" w:hAnsi="Open Sans" w:cs="Open Sans"/>
          <w:color w:val="000000" w:themeColor="text1"/>
        </w:rPr>
      </w:pPr>
      <w:r w:rsidRPr="00323A89">
        <w:rPr>
          <w:rFonts w:ascii="Open Sans" w:hAnsi="Open Sans" w:cs="Open Sans"/>
          <w:color w:val="000000" w:themeColor="text1"/>
        </w:rPr>
        <w:t>D</w:t>
      </w:r>
      <w:r w:rsidR="00493178" w:rsidRPr="00323A89">
        <w:rPr>
          <w:rFonts w:ascii="Open Sans" w:hAnsi="Open Sans" w:cs="Open Sans"/>
          <w:color w:val="000000" w:themeColor="text1"/>
        </w:rPr>
        <w:t>efine the feature</w:t>
      </w:r>
      <w:r w:rsidRPr="00323A89">
        <w:rPr>
          <w:rFonts w:ascii="Open Sans" w:hAnsi="Open Sans" w:cs="Open Sans"/>
          <w:color w:val="000000" w:themeColor="text1"/>
        </w:rPr>
        <w:t>s, transformations, and validation</w:t>
      </w:r>
      <w:r w:rsidR="00323A89">
        <w:rPr>
          <w:rFonts w:ascii="Open Sans" w:hAnsi="Open Sans" w:cs="Open Sans"/>
          <w:color w:val="000000" w:themeColor="text1"/>
        </w:rPr>
        <w:t xml:space="preserve"> logic</w:t>
      </w:r>
    </w:p>
    <w:p w14:paraId="161A9250" w14:textId="79CFC504" w:rsidR="00063474" w:rsidRPr="00323A89" w:rsidRDefault="00063474" w:rsidP="00063474">
      <w:pPr>
        <w:pStyle w:val="ListParagraph"/>
        <w:numPr>
          <w:ilvl w:val="0"/>
          <w:numId w:val="5"/>
        </w:numPr>
        <w:spacing w:after="100" w:afterAutospacing="1"/>
        <w:rPr>
          <w:rFonts w:ascii="Open Sans" w:hAnsi="Open Sans" w:cs="Open Sans"/>
          <w:color w:val="000000" w:themeColor="text1"/>
        </w:rPr>
      </w:pPr>
      <w:r w:rsidRPr="00323A89">
        <w:rPr>
          <w:rFonts w:ascii="Open Sans" w:hAnsi="Open Sans" w:cs="Open Sans"/>
          <w:color w:val="000000" w:themeColor="text1"/>
        </w:rPr>
        <w:t>Ingest data (</w:t>
      </w:r>
      <w:proofErr w:type="spellStart"/>
      <w:r w:rsidRPr="00323A89">
        <w:rPr>
          <w:rFonts w:ascii="Open Sans" w:hAnsi="Open Sans" w:cs="Open Sans"/>
          <w:color w:val="000000" w:themeColor="text1"/>
        </w:rPr>
        <w:t>Dataframe</w:t>
      </w:r>
      <w:proofErr w:type="spellEnd"/>
      <w:r w:rsidRPr="00323A89">
        <w:rPr>
          <w:rFonts w:ascii="Open Sans" w:hAnsi="Open Sans" w:cs="Open Sans"/>
          <w:color w:val="000000" w:themeColor="text1"/>
        </w:rPr>
        <w:t xml:space="preserve">, Kubernetes, </w:t>
      </w:r>
      <w:ins w:id="123" w:author="Alexandra Quinn" w:date="2021-06-23T08:40:00Z">
        <w:r w:rsidR="00853521">
          <w:rPr>
            <w:rFonts w:ascii="Open Sans" w:hAnsi="Open Sans" w:cs="Open Sans"/>
            <w:color w:val="000000" w:themeColor="text1"/>
          </w:rPr>
          <w:fldChar w:fldCharType="begin"/>
        </w:r>
        <w:r w:rsidR="00853521">
          <w:rPr>
            <w:rFonts w:ascii="Open Sans" w:hAnsi="Open Sans" w:cs="Open Sans"/>
            <w:color w:val="000000" w:themeColor="text1"/>
          </w:rPr>
          <w:instrText xml:space="preserve"> HYPERLINK "https://nuclio.io/" </w:instrText>
        </w:r>
        <w:r w:rsidR="00853521">
          <w:rPr>
            <w:rFonts w:ascii="Open Sans" w:hAnsi="Open Sans" w:cs="Open Sans"/>
            <w:color w:val="000000" w:themeColor="text1"/>
          </w:rPr>
          <w:fldChar w:fldCharType="separate"/>
        </w:r>
        <w:proofErr w:type="spellStart"/>
        <w:r w:rsidRPr="00853521">
          <w:rPr>
            <w:rStyle w:val="Hyperlink"/>
            <w:rFonts w:ascii="Open Sans" w:hAnsi="Open Sans" w:cs="Open Sans"/>
          </w:rPr>
          <w:t>Nuclio</w:t>
        </w:r>
        <w:proofErr w:type="spellEnd"/>
        <w:r w:rsidR="00853521">
          <w:rPr>
            <w:rFonts w:ascii="Open Sans" w:hAnsi="Open Sans" w:cs="Open Sans"/>
            <w:color w:val="000000" w:themeColor="text1"/>
          </w:rPr>
          <w:fldChar w:fldCharType="end"/>
        </w:r>
      </w:ins>
      <w:r w:rsidRPr="00323A89">
        <w:rPr>
          <w:rFonts w:ascii="Open Sans" w:hAnsi="Open Sans" w:cs="Open Sans"/>
          <w:color w:val="000000" w:themeColor="text1"/>
        </w:rPr>
        <w:t>)</w:t>
      </w:r>
    </w:p>
    <w:p w14:paraId="0ACF9A06" w14:textId="1904ED7C" w:rsidR="00063474" w:rsidRPr="00323A89" w:rsidRDefault="00063474" w:rsidP="00493178">
      <w:pPr>
        <w:pStyle w:val="ListParagraph"/>
        <w:numPr>
          <w:ilvl w:val="0"/>
          <w:numId w:val="5"/>
        </w:numPr>
        <w:spacing w:after="100" w:afterAutospacing="1"/>
        <w:rPr>
          <w:rFonts w:ascii="Open Sans" w:hAnsi="Open Sans" w:cs="Open Sans"/>
          <w:color w:val="000000" w:themeColor="text1"/>
        </w:rPr>
      </w:pPr>
      <w:r w:rsidRPr="00323A89">
        <w:rPr>
          <w:rFonts w:ascii="Open Sans" w:hAnsi="Open Sans" w:cs="Open Sans"/>
          <w:color w:val="000000" w:themeColor="text1"/>
        </w:rPr>
        <w:t>Create feature vectors for training</w:t>
      </w:r>
    </w:p>
    <w:p w14:paraId="511D301E" w14:textId="40E8F821" w:rsidR="00063474" w:rsidRDefault="00063474" w:rsidP="006F12C7">
      <w:pPr>
        <w:pStyle w:val="ListParagraph"/>
        <w:numPr>
          <w:ilvl w:val="0"/>
          <w:numId w:val="5"/>
        </w:numPr>
        <w:spacing w:after="100" w:afterAutospacing="1"/>
        <w:rPr>
          <w:rFonts w:ascii="Open Sans" w:hAnsi="Open Sans" w:cs="Open Sans"/>
          <w:color w:val="000000" w:themeColor="text1"/>
        </w:rPr>
      </w:pPr>
      <w:r w:rsidRPr="00323A89">
        <w:rPr>
          <w:rFonts w:ascii="Open Sans" w:hAnsi="Open Sans" w:cs="Open Sans"/>
          <w:color w:val="000000" w:themeColor="text1"/>
        </w:rPr>
        <w:t>S</w:t>
      </w:r>
      <w:r w:rsidR="006F12C7" w:rsidRPr="00323A89">
        <w:rPr>
          <w:rFonts w:ascii="Open Sans" w:hAnsi="Open Sans" w:cs="Open Sans"/>
          <w:color w:val="000000" w:themeColor="text1"/>
        </w:rPr>
        <w:t>erve models</w:t>
      </w:r>
    </w:p>
    <w:p w14:paraId="4483E2DA" w14:textId="2F1330E5" w:rsidR="00323A89" w:rsidRDefault="00323A89" w:rsidP="00323A89">
      <w:pPr>
        <w:spacing w:after="100" w:afterAutospacing="1"/>
        <w:rPr>
          <w:rFonts w:ascii="Open Sans" w:hAnsi="Open Sans" w:cs="Open Sans"/>
          <w:color w:val="000000" w:themeColor="text1"/>
        </w:rPr>
      </w:pPr>
      <w:r>
        <w:rPr>
          <w:rFonts w:ascii="Open Sans" w:hAnsi="Open Sans" w:cs="Open Sans"/>
          <w:color w:val="222222"/>
          <w:sz w:val="30"/>
          <w:szCs w:val="30"/>
          <w:shd w:val="clear" w:color="auto" w:fill="FFFFFF"/>
        </w:rPr>
        <w:t>Define Features, Transformations, and Validation Logic</w:t>
      </w:r>
    </w:p>
    <w:p w14:paraId="304C8ACC" w14:textId="77777777" w:rsidR="00323A89" w:rsidRPr="00323A89" w:rsidRDefault="00063474" w:rsidP="00063474">
      <w:pPr>
        <w:spacing w:after="100" w:afterAutospacing="1"/>
        <w:rPr>
          <w:rFonts w:ascii="Open Sans" w:hAnsi="Open Sans" w:cs="Open Sans"/>
        </w:rPr>
      </w:pPr>
      <w:r>
        <w:t xml:space="preserve"> </w:t>
      </w:r>
      <w:proofErr w:type="spellStart"/>
      <w:r w:rsidR="00493178" w:rsidRPr="00323A89">
        <w:rPr>
          <w:rFonts w:ascii="Open Sans" w:hAnsi="Open Sans" w:cs="Open Sans"/>
        </w:rPr>
        <w:t>MLRun</w:t>
      </w:r>
      <w:proofErr w:type="spellEnd"/>
      <w:r w:rsidR="00493178" w:rsidRPr="00323A89">
        <w:rPr>
          <w:rFonts w:ascii="Open Sans" w:hAnsi="Open Sans" w:cs="Open Sans"/>
        </w:rPr>
        <w:t xml:space="preserve"> introduces a robust transformation engine </w:t>
      </w:r>
      <w:r w:rsidR="00323A89" w:rsidRPr="00323A89">
        <w:rPr>
          <w:rFonts w:ascii="Open Sans" w:hAnsi="Open Sans" w:cs="Open Sans"/>
        </w:rPr>
        <w:t>lets you</w:t>
      </w:r>
      <w:r w:rsidR="00493178" w:rsidRPr="00323A89">
        <w:rPr>
          <w:rFonts w:ascii="Open Sans" w:hAnsi="Open Sans" w:cs="Open Sans"/>
        </w:rPr>
        <w:t xml:space="preserve"> perform complex operations in a few lines of Python code. </w:t>
      </w:r>
    </w:p>
    <w:p w14:paraId="50322F3C" w14:textId="421CB2E9" w:rsidR="00493178" w:rsidRPr="00323A89" w:rsidRDefault="00493178" w:rsidP="00063474">
      <w:pPr>
        <w:spacing w:after="100" w:afterAutospacing="1"/>
        <w:rPr>
          <w:rFonts w:ascii="Open Sans" w:hAnsi="Open Sans" w:cs="Open Sans"/>
        </w:rPr>
      </w:pPr>
      <w:r w:rsidRPr="00323A89">
        <w:rPr>
          <w:rFonts w:ascii="Open Sans" w:hAnsi="Open Sans" w:cs="Open Sans"/>
        </w:rPr>
        <w:t>To test the execution process, call the</w:t>
      </w:r>
      <w:r w:rsidRPr="00323A89">
        <w:rPr>
          <w:rFonts w:ascii="Menlo" w:hAnsi="Menlo" w:cs="Menlo"/>
        </w:rPr>
        <w:t> </w:t>
      </w:r>
      <w:r w:rsidRPr="00323A89">
        <w:rPr>
          <w:rFonts w:ascii="Menlo" w:hAnsi="Menlo" w:cs="Menlo"/>
          <w:color w:val="4472C4" w:themeColor="accent1"/>
          <w:highlight w:val="lightGray"/>
        </w:rPr>
        <w:t>infer</w:t>
      </w:r>
      <w:r w:rsidRPr="00323A89">
        <w:rPr>
          <w:rFonts w:ascii="Open Sans" w:hAnsi="Open Sans" w:cs="Open Sans"/>
        </w:rPr>
        <w:t xml:space="preserve"> method with a sample </w:t>
      </w:r>
      <w:proofErr w:type="spellStart"/>
      <w:r w:rsidRPr="00323A89">
        <w:rPr>
          <w:rFonts w:ascii="Open Sans" w:hAnsi="Open Sans" w:cs="Open Sans"/>
        </w:rPr>
        <w:t>DataFrame</w:t>
      </w:r>
      <w:proofErr w:type="spellEnd"/>
      <w:r w:rsidR="00323A89">
        <w:rPr>
          <w:rFonts w:ascii="Open Sans" w:hAnsi="Open Sans" w:cs="Open Sans"/>
        </w:rPr>
        <w:t xml:space="preserve">. </w:t>
      </w:r>
      <w:r w:rsidRPr="00323A89">
        <w:rPr>
          <w:rFonts w:ascii="Open Sans" w:hAnsi="Open Sans" w:cs="Open Sans"/>
        </w:rPr>
        <w:t xml:space="preserve"> </w:t>
      </w:r>
      <w:r w:rsidR="00323A89">
        <w:rPr>
          <w:rFonts w:ascii="Open Sans" w:hAnsi="Open Sans" w:cs="Open Sans"/>
        </w:rPr>
        <w:t>T</w:t>
      </w:r>
      <w:r w:rsidRPr="00323A89">
        <w:rPr>
          <w:rFonts w:ascii="Open Sans" w:hAnsi="Open Sans" w:cs="Open Sans"/>
        </w:rPr>
        <w:t xml:space="preserve">his runs all operations in memory without storing the results. </w:t>
      </w:r>
      <w:r w:rsidR="00323A89">
        <w:rPr>
          <w:rFonts w:ascii="Open Sans" w:hAnsi="Open Sans" w:cs="Open Sans"/>
        </w:rPr>
        <w:br/>
      </w:r>
    </w:p>
    <w:p w14:paraId="257CF6E7" w14:textId="62085D06" w:rsidR="00323A89" w:rsidRPr="00323A89" w:rsidRDefault="00323A89" w:rsidP="00063474">
      <w:pPr>
        <w:spacing w:after="100" w:afterAutospacing="1"/>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Ingest Data</w:t>
      </w:r>
    </w:p>
    <w:p w14:paraId="5F1E86E3" w14:textId="77777777" w:rsidR="00323A89" w:rsidRDefault="00493178" w:rsidP="00493178">
      <w:pPr>
        <w:spacing w:after="100" w:afterAutospacing="1"/>
        <w:rPr>
          <w:rFonts w:ascii="Open Sans" w:hAnsi="Open Sans" w:cs="Open Sans"/>
        </w:rPr>
      </w:pPr>
      <w:proofErr w:type="spellStart"/>
      <w:r w:rsidRPr="00493178">
        <w:rPr>
          <w:rFonts w:ascii="Open Sans" w:hAnsi="Open Sans" w:cs="Open Sans"/>
        </w:rPr>
        <w:lastRenderedPageBreak/>
        <w:t>MLRun</w:t>
      </w:r>
      <w:proofErr w:type="spellEnd"/>
      <w:r w:rsidRPr="00493178">
        <w:rPr>
          <w:rFonts w:ascii="Open Sans" w:hAnsi="Open Sans" w:cs="Open Sans"/>
        </w:rPr>
        <w:t xml:space="preserve"> </w:t>
      </w:r>
      <w:r w:rsidR="00323A89">
        <w:rPr>
          <w:rFonts w:ascii="Open Sans" w:hAnsi="Open Sans" w:cs="Open Sans"/>
        </w:rPr>
        <w:t xml:space="preserve">allows </w:t>
      </w:r>
      <w:r w:rsidRPr="00493178">
        <w:rPr>
          <w:rFonts w:ascii="Open Sans" w:hAnsi="Open Sans" w:cs="Open Sans"/>
        </w:rPr>
        <w:t>you</w:t>
      </w:r>
      <w:r w:rsidR="00323A89">
        <w:rPr>
          <w:rFonts w:ascii="Open Sans" w:hAnsi="Open Sans" w:cs="Open Sans"/>
        </w:rPr>
        <w:t xml:space="preserve"> to</w:t>
      </w:r>
      <w:r w:rsidRPr="00493178">
        <w:rPr>
          <w:rFonts w:ascii="Open Sans" w:hAnsi="Open Sans" w:cs="Open Sans"/>
        </w:rPr>
        <w:t xml:space="preserve"> ingest data directly from a </w:t>
      </w:r>
      <w:proofErr w:type="spellStart"/>
      <w:r w:rsidRPr="00493178">
        <w:rPr>
          <w:rFonts w:ascii="Open Sans" w:hAnsi="Open Sans" w:cs="Open Sans"/>
        </w:rPr>
        <w:t>DataFrame</w:t>
      </w:r>
      <w:proofErr w:type="spellEnd"/>
      <w:r w:rsidR="00323A89">
        <w:rPr>
          <w:rFonts w:ascii="Open Sans" w:hAnsi="Open Sans" w:cs="Open Sans"/>
        </w:rPr>
        <w:t xml:space="preserve"> </w:t>
      </w:r>
      <w:r w:rsidRPr="00493178">
        <w:rPr>
          <w:rFonts w:ascii="Open Sans" w:hAnsi="Open Sans" w:cs="Open Sans"/>
        </w:rPr>
        <w:t>by calling the feature set </w:t>
      </w:r>
      <w:r w:rsidRPr="00493178">
        <w:rPr>
          <w:rFonts w:ascii="Menlo" w:hAnsi="Menlo" w:cs="Menlo"/>
          <w:color w:val="4472C4" w:themeColor="accent1"/>
          <w:highlight w:val="lightGray"/>
        </w:rPr>
        <w:t>ingest</w:t>
      </w:r>
      <w:r w:rsidRPr="00493178">
        <w:rPr>
          <w:rFonts w:ascii="Menlo" w:hAnsi="Menlo" w:cs="Menlo"/>
          <w:color w:val="4472C4" w:themeColor="accent1"/>
        </w:rPr>
        <w:t> </w:t>
      </w:r>
      <w:r w:rsidRPr="00493178">
        <w:rPr>
          <w:rFonts w:ascii="Open Sans" w:hAnsi="Open Sans" w:cs="Open Sans"/>
        </w:rPr>
        <w:t xml:space="preserve">method. </w:t>
      </w:r>
    </w:p>
    <w:p w14:paraId="297089CE" w14:textId="54D71B2F" w:rsidR="00323A89" w:rsidRDefault="00273BEC" w:rsidP="00493178">
      <w:pPr>
        <w:spacing w:after="100" w:afterAutospacing="1"/>
        <w:rPr>
          <w:rFonts w:ascii="Open Sans" w:hAnsi="Open Sans" w:cs="Open Sans"/>
        </w:rPr>
      </w:pPr>
      <w:r>
        <w:rPr>
          <w:rFonts w:ascii="Open Sans" w:hAnsi="Open Sans" w:cs="Open Sans"/>
        </w:rPr>
        <w:t>You can</w:t>
      </w:r>
      <w:r w:rsidR="00493178" w:rsidRPr="00493178">
        <w:rPr>
          <w:rFonts w:ascii="Open Sans" w:hAnsi="Open Sans" w:cs="Open Sans"/>
        </w:rPr>
        <w:t xml:space="preserve"> define an ingestion process that runs as a Kubernetes job</w:t>
      </w:r>
      <w:r w:rsidR="00323A89">
        <w:rPr>
          <w:rFonts w:ascii="Open Sans" w:hAnsi="Open Sans" w:cs="Open Sans"/>
        </w:rPr>
        <w:t>. T</w:t>
      </w:r>
      <w:r w:rsidR="00493178" w:rsidRPr="00493178">
        <w:rPr>
          <w:rFonts w:ascii="Open Sans" w:hAnsi="Open Sans" w:cs="Open Sans"/>
        </w:rPr>
        <w:t>his is useful if there is a large ingestion process, or if there is a recurrent ingestion and you would like to schedule the job.</w:t>
      </w:r>
    </w:p>
    <w:p w14:paraId="304AEB63" w14:textId="2FCD3EF9" w:rsidR="00493178" w:rsidRDefault="00493178" w:rsidP="00493178">
      <w:pPr>
        <w:spacing w:after="100" w:afterAutospacing="1"/>
        <w:rPr>
          <w:rFonts w:ascii="Open Sans" w:hAnsi="Open Sans" w:cs="Open Sans"/>
        </w:rPr>
      </w:pPr>
      <w:proofErr w:type="spellStart"/>
      <w:r w:rsidRPr="00493178">
        <w:rPr>
          <w:rFonts w:ascii="Open Sans" w:hAnsi="Open Sans" w:cs="Open Sans"/>
        </w:rPr>
        <w:t>MLRun</w:t>
      </w:r>
      <w:proofErr w:type="spellEnd"/>
      <w:r w:rsidRPr="00493178">
        <w:rPr>
          <w:rFonts w:ascii="Open Sans" w:hAnsi="Open Sans" w:cs="Open Sans"/>
        </w:rPr>
        <w:t xml:space="preserve"> can also leverage </w:t>
      </w:r>
      <w:hyperlink r:id="rId16" w:history="1">
        <w:proofErr w:type="spellStart"/>
        <w:r w:rsidRPr="00493178">
          <w:rPr>
            <w:rStyle w:val="Hyperlink"/>
            <w:rFonts w:ascii="Open Sans" w:hAnsi="Open Sans" w:cs="Open Sans"/>
          </w:rPr>
          <w:t>Nuclio</w:t>
        </w:r>
        <w:proofErr w:type="spellEnd"/>
      </w:hyperlink>
      <w:r w:rsidRPr="00493178">
        <w:rPr>
          <w:rFonts w:ascii="Open Sans" w:hAnsi="Open Sans" w:cs="Open Sans"/>
        </w:rPr>
        <w:t xml:space="preserve"> to perform real-time ingestion by calling the </w:t>
      </w:r>
      <w:proofErr w:type="spellStart"/>
      <w:r w:rsidRPr="00493178">
        <w:rPr>
          <w:rFonts w:ascii="Menlo" w:hAnsi="Menlo" w:cs="Menlo"/>
          <w:color w:val="4472C4" w:themeColor="accent1"/>
          <w:highlight w:val="lightGray"/>
        </w:rPr>
        <w:t>deploy_ingestion_service</w:t>
      </w:r>
      <w:proofErr w:type="spellEnd"/>
      <w:r w:rsidR="00323A89">
        <w:rPr>
          <w:rFonts w:ascii="Menlo" w:hAnsi="Menlo" w:cs="Menlo"/>
          <w:color w:val="4472C4" w:themeColor="accent1"/>
        </w:rPr>
        <w:t xml:space="preserve"> </w:t>
      </w:r>
      <w:r w:rsidRPr="00493178">
        <w:rPr>
          <w:rFonts w:ascii="Open Sans" w:hAnsi="Open Sans" w:cs="Open Sans"/>
        </w:rPr>
        <w:t xml:space="preserve">function. </w:t>
      </w:r>
      <w:r w:rsidR="00323A89">
        <w:rPr>
          <w:rFonts w:ascii="Open Sans" w:hAnsi="Open Sans" w:cs="Open Sans"/>
        </w:rPr>
        <w:t xml:space="preserve">This function allows you to read and update feature values (e.g., you </w:t>
      </w:r>
      <w:r w:rsidRPr="00493178">
        <w:rPr>
          <w:rFonts w:ascii="Open Sans" w:hAnsi="Open Sans" w:cs="Open Sans"/>
        </w:rPr>
        <w:t>can update a sliding window aggregation as part of a model serving process</w:t>
      </w:r>
      <w:r w:rsidR="00323A89">
        <w:rPr>
          <w:rFonts w:ascii="Open Sans" w:hAnsi="Open Sans" w:cs="Open Sans"/>
        </w:rPr>
        <w:t xml:space="preserve">). </w:t>
      </w:r>
    </w:p>
    <w:p w14:paraId="6FF599AA" w14:textId="21F81BB3" w:rsidR="00323A89" w:rsidRPr="00493178" w:rsidRDefault="00323A89" w:rsidP="00493178">
      <w:pPr>
        <w:spacing w:after="100" w:afterAutospacing="1"/>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Train Models</w:t>
      </w:r>
    </w:p>
    <w:p w14:paraId="5C6EFE0B" w14:textId="77777777" w:rsidR="00273BEC" w:rsidRDefault="00493178" w:rsidP="00493178">
      <w:pPr>
        <w:spacing w:after="100" w:afterAutospacing="1"/>
        <w:rPr>
          <w:rFonts w:ascii="Open Sans" w:hAnsi="Open Sans" w:cs="Open Sans"/>
        </w:rPr>
      </w:pPr>
      <w:r w:rsidRPr="00493178">
        <w:rPr>
          <w:rFonts w:ascii="Open Sans" w:hAnsi="Open Sans" w:cs="Open Sans"/>
        </w:rPr>
        <w:t>Defin</w:t>
      </w:r>
      <w:r w:rsidR="00273BEC">
        <w:rPr>
          <w:rFonts w:ascii="Open Sans" w:hAnsi="Open Sans" w:cs="Open Sans"/>
        </w:rPr>
        <w:t xml:space="preserve">e the feature </w:t>
      </w:r>
      <w:r w:rsidRPr="00493178">
        <w:rPr>
          <w:rFonts w:ascii="Open Sans" w:hAnsi="Open Sans" w:cs="Open Sans"/>
        </w:rPr>
        <w:t>vector</w:t>
      </w:r>
      <w:r w:rsidR="00273BEC" w:rsidRPr="00273BEC">
        <w:rPr>
          <w:rFonts w:ascii="Open Sans" w:hAnsi="Open Sans" w:cs="Open Sans"/>
        </w:rPr>
        <w:t xml:space="preserve"> </w:t>
      </w:r>
      <w:r w:rsidR="00273BEC" w:rsidRPr="00493178">
        <w:rPr>
          <w:rFonts w:ascii="Open Sans" w:hAnsi="Open Sans" w:cs="Open Sans"/>
        </w:rPr>
        <w:t>by calling the </w:t>
      </w:r>
      <w:proofErr w:type="spellStart"/>
      <w:r w:rsidR="00273BEC" w:rsidRPr="00493178">
        <w:rPr>
          <w:rFonts w:ascii="Menlo" w:hAnsi="Menlo" w:cs="Menlo"/>
          <w:color w:val="4472C4" w:themeColor="accent1"/>
          <w:highlight w:val="lightGray"/>
        </w:rPr>
        <w:t>get_offline_features</w:t>
      </w:r>
      <w:proofErr w:type="spellEnd"/>
      <w:r w:rsidR="00273BEC" w:rsidRPr="00493178">
        <w:rPr>
          <w:rFonts w:ascii="Open Sans" w:hAnsi="Open Sans" w:cs="Open Sans"/>
          <w:color w:val="4472C4" w:themeColor="accent1"/>
        </w:rPr>
        <w:t> </w:t>
      </w:r>
      <w:r w:rsidR="00273BEC" w:rsidRPr="00493178">
        <w:rPr>
          <w:rFonts w:ascii="Open Sans" w:hAnsi="Open Sans" w:cs="Open Sans"/>
        </w:rPr>
        <w:t>function</w:t>
      </w:r>
      <w:r w:rsidR="00273BEC">
        <w:rPr>
          <w:rFonts w:ascii="Open Sans" w:hAnsi="Open Sans" w:cs="Open Sans"/>
        </w:rPr>
        <w:t xml:space="preserve"> </w:t>
      </w:r>
      <w:r w:rsidRPr="00493178">
        <w:rPr>
          <w:rFonts w:ascii="Open Sans" w:hAnsi="Open Sans" w:cs="Open Sans"/>
        </w:rPr>
        <w:t xml:space="preserve">to </w:t>
      </w:r>
      <w:r w:rsidR="00323A89" w:rsidRPr="00493178">
        <w:rPr>
          <w:rFonts w:ascii="Open Sans" w:hAnsi="Open Sans" w:cs="Open Sans"/>
        </w:rPr>
        <w:t>join</w:t>
      </w:r>
      <w:r w:rsidRPr="00493178">
        <w:rPr>
          <w:rFonts w:ascii="Open Sans" w:hAnsi="Open Sans" w:cs="Open Sans"/>
        </w:rPr>
        <w:t xml:space="preserve"> features across different feature sets. </w:t>
      </w:r>
    </w:p>
    <w:p w14:paraId="2B2D34B4" w14:textId="5B3AC898" w:rsidR="00273BEC" w:rsidRDefault="00273BEC" w:rsidP="00493178">
      <w:pPr>
        <w:spacing w:after="100" w:afterAutospacing="1"/>
        <w:rPr>
          <w:rFonts w:ascii="Open Sans" w:hAnsi="Open Sans" w:cs="Open Sans"/>
        </w:rPr>
      </w:pPr>
      <w:r>
        <w:rPr>
          <w:rFonts w:ascii="Open Sans" w:hAnsi="Open Sans" w:cs="Open Sans"/>
        </w:rPr>
        <w:t>I</w:t>
      </w:r>
      <w:r w:rsidRPr="00493178">
        <w:rPr>
          <w:rFonts w:ascii="Open Sans" w:hAnsi="Open Sans" w:cs="Open Sans"/>
        </w:rPr>
        <w:t>nput</w:t>
      </w:r>
      <w:r w:rsidRPr="00493178">
        <w:rPr>
          <w:rFonts w:ascii="Menlo" w:hAnsi="Menlo" w:cs="Menlo"/>
          <w:color w:val="4472C4" w:themeColor="accent1"/>
        </w:rPr>
        <w:t xml:space="preserve"> </w:t>
      </w:r>
      <w:r w:rsidRPr="00493178">
        <w:rPr>
          <w:rFonts w:ascii="Menlo" w:hAnsi="Menlo" w:cs="Menlo"/>
          <w:color w:val="4472C4" w:themeColor="accent1"/>
          <w:highlight w:val="lightGray"/>
        </w:rPr>
        <w:t>'store://feature</w:t>
      </w:r>
      <w:r>
        <w:rPr>
          <w:rFonts w:ascii="Menlo" w:hAnsi="Menlo" w:cs="Menlo"/>
          <w:color w:val="4472C4" w:themeColor="accent1"/>
          <w:highlight w:val="lightGray"/>
        </w:rPr>
        <w:t>-</w:t>
      </w:r>
      <w:r w:rsidRPr="00493178">
        <w:rPr>
          <w:rFonts w:ascii="Menlo" w:hAnsi="Menlo" w:cs="Menlo"/>
          <w:color w:val="4472C4" w:themeColor="accent1"/>
          <w:highlight w:val="lightGray"/>
        </w:rPr>
        <w:t>vectors/{project}/{</w:t>
      </w:r>
      <w:proofErr w:type="spellStart"/>
      <w:r w:rsidRPr="00493178">
        <w:rPr>
          <w:rFonts w:ascii="Menlo" w:hAnsi="Menlo" w:cs="Menlo"/>
          <w:color w:val="4472C4" w:themeColor="accent1"/>
          <w:highlight w:val="lightGray"/>
        </w:rPr>
        <w:t>feature_vector_name</w:t>
      </w:r>
      <w:proofErr w:type="spellEnd"/>
      <w:r w:rsidRPr="00493178">
        <w:rPr>
          <w:rFonts w:ascii="Menlo" w:hAnsi="Menlo" w:cs="Menlo"/>
          <w:color w:val="4472C4" w:themeColor="accent1"/>
          <w:highlight w:val="lightGray"/>
        </w:rPr>
        <w:t>}'</w:t>
      </w:r>
      <w:r>
        <w:rPr>
          <w:rFonts w:ascii="Open Sans" w:hAnsi="Open Sans" w:cs="Open Sans"/>
        </w:rPr>
        <w:t xml:space="preserve"> to</w:t>
      </w:r>
      <w:r w:rsidR="00493178" w:rsidRPr="00493178">
        <w:rPr>
          <w:rFonts w:ascii="Open Sans" w:hAnsi="Open Sans" w:cs="Open Sans"/>
        </w:rPr>
        <w:t xml:space="preserve"> train a model with the feature vector data</w:t>
      </w:r>
      <w:r>
        <w:rPr>
          <w:rFonts w:ascii="Open Sans" w:hAnsi="Open Sans" w:cs="Open Sans"/>
        </w:rPr>
        <w:t>.</w:t>
      </w:r>
    </w:p>
    <w:p w14:paraId="102511F5" w14:textId="792E95AE" w:rsidR="00273BEC" w:rsidRDefault="00273BEC" w:rsidP="00493178">
      <w:pPr>
        <w:spacing w:after="100" w:afterAutospacing="1"/>
        <w:rPr>
          <w:rFonts w:ascii="Open Sans" w:hAnsi="Open Sans" w:cs="Open Sans"/>
        </w:rPr>
      </w:pPr>
    </w:p>
    <w:p w14:paraId="0B311E76" w14:textId="22EE9696" w:rsidR="00273BEC" w:rsidRPr="00493178" w:rsidRDefault="00273BEC" w:rsidP="00493178">
      <w:pPr>
        <w:spacing w:after="100" w:afterAutospacing="1"/>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Serve Models</w:t>
      </w:r>
    </w:p>
    <w:p w14:paraId="337452F0" w14:textId="77777777" w:rsidR="00273BEC" w:rsidRDefault="00273BEC" w:rsidP="00493178">
      <w:pPr>
        <w:spacing w:after="100" w:afterAutospacing="1"/>
        <w:rPr>
          <w:rFonts w:ascii="Open Sans" w:hAnsi="Open Sans" w:cs="Open Sans"/>
        </w:rPr>
      </w:pPr>
      <w:r w:rsidRPr="00273BEC">
        <w:rPr>
          <w:rFonts w:ascii="Open Sans" w:hAnsi="Open Sans" w:cs="Open Sans"/>
        </w:rPr>
        <w:t>Define</w:t>
      </w:r>
      <w:r w:rsidR="00493178" w:rsidRPr="00493178">
        <w:rPr>
          <w:rFonts w:ascii="Open Sans" w:hAnsi="Open Sans" w:cs="Open Sans"/>
        </w:rPr>
        <w:t xml:space="preserve"> a serving class derived from </w:t>
      </w:r>
      <w:proofErr w:type="gramStart"/>
      <w:r w:rsidR="00493178" w:rsidRPr="00493178">
        <w:rPr>
          <w:rFonts w:ascii="Menlo" w:hAnsi="Menlo" w:cs="Menlo"/>
          <w:color w:val="4472C4" w:themeColor="accent1"/>
          <w:highlight w:val="lightGray"/>
        </w:rPr>
        <w:t>mlrun.serving</w:t>
      </w:r>
      <w:proofErr w:type="gramEnd"/>
      <w:r w:rsidR="00493178" w:rsidRPr="00493178">
        <w:rPr>
          <w:rFonts w:ascii="Menlo" w:hAnsi="Menlo" w:cs="Menlo"/>
          <w:color w:val="4472C4" w:themeColor="accent1"/>
          <w:highlight w:val="lightGray"/>
        </w:rPr>
        <w:t>.V2ModelServer</w:t>
      </w:r>
      <w:r w:rsidR="00493178" w:rsidRPr="00493178">
        <w:rPr>
          <w:rFonts w:ascii="Open Sans" w:hAnsi="Open Sans" w:cs="Open Sans"/>
        </w:rPr>
        <w:t>.</w:t>
      </w:r>
    </w:p>
    <w:p w14:paraId="174607B5" w14:textId="6D753BA9" w:rsidR="00273BEC" w:rsidRDefault="00493178" w:rsidP="00493178">
      <w:pPr>
        <w:spacing w:after="100" w:afterAutospacing="1"/>
        <w:rPr>
          <w:rFonts w:ascii="Open Sans" w:hAnsi="Open Sans" w:cs="Open Sans"/>
        </w:rPr>
      </w:pPr>
      <w:r w:rsidRPr="00493178">
        <w:rPr>
          <w:rFonts w:ascii="Open Sans" w:hAnsi="Open Sans" w:cs="Open Sans"/>
        </w:rPr>
        <w:t>In the class </w:t>
      </w:r>
      <w:r w:rsidRPr="00493178">
        <w:rPr>
          <w:rFonts w:ascii="Menlo" w:hAnsi="Menlo" w:cs="Menlo"/>
          <w:color w:val="4472C4" w:themeColor="accent1"/>
          <w:highlight w:val="lightGray"/>
        </w:rPr>
        <w:t>load</w:t>
      </w:r>
      <w:r w:rsidRPr="00493178">
        <w:rPr>
          <w:rFonts w:ascii="Open Sans" w:hAnsi="Open Sans" w:cs="Open Sans"/>
        </w:rPr>
        <w:t> method</w:t>
      </w:r>
      <w:r w:rsidR="00273BEC">
        <w:rPr>
          <w:rFonts w:ascii="Open Sans" w:hAnsi="Open Sans" w:cs="Open Sans"/>
        </w:rPr>
        <w:t>,</w:t>
      </w:r>
      <w:r w:rsidRPr="00493178">
        <w:rPr>
          <w:rFonts w:ascii="Open Sans" w:hAnsi="Open Sans" w:cs="Open Sans"/>
        </w:rPr>
        <w:t xml:space="preserve"> call the </w:t>
      </w:r>
      <w:proofErr w:type="spellStart"/>
      <w:r w:rsidRPr="00493178">
        <w:rPr>
          <w:rFonts w:ascii="Menlo" w:hAnsi="Menlo" w:cs="Menlo"/>
          <w:color w:val="4472C4" w:themeColor="accent1"/>
          <w:highlight w:val="lightGray"/>
        </w:rPr>
        <w:t>get_online_feature_service</w:t>
      </w:r>
      <w:proofErr w:type="spellEnd"/>
      <w:r w:rsidRPr="00493178">
        <w:rPr>
          <w:rFonts w:ascii="Open Sans" w:hAnsi="Open Sans" w:cs="Open Sans"/>
          <w:color w:val="4472C4" w:themeColor="accent1"/>
        </w:rPr>
        <w:t> </w:t>
      </w:r>
      <w:r w:rsidRPr="00493178">
        <w:rPr>
          <w:rFonts w:ascii="Open Sans" w:hAnsi="Open Sans" w:cs="Open Sans"/>
        </w:rPr>
        <w:t>function with the vector name</w:t>
      </w:r>
      <w:r w:rsidR="00273BEC">
        <w:rPr>
          <w:rFonts w:ascii="Open Sans" w:hAnsi="Open Sans" w:cs="Open Sans"/>
        </w:rPr>
        <w:t>.</w:t>
      </w:r>
      <w:r w:rsidRPr="00493178">
        <w:rPr>
          <w:rFonts w:ascii="Open Sans" w:hAnsi="Open Sans" w:cs="Open Sans"/>
        </w:rPr>
        <w:t xml:space="preserve"> </w:t>
      </w:r>
      <w:r w:rsidR="00273BEC">
        <w:rPr>
          <w:rFonts w:ascii="Open Sans" w:hAnsi="Open Sans" w:cs="Open Sans"/>
        </w:rPr>
        <w:t>This will</w:t>
      </w:r>
      <w:r w:rsidRPr="00493178">
        <w:rPr>
          <w:rFonts w:ascii="Open Sans" w:hAnsi="Open Sans" w:cs="Open Sans"/>
        </w:rPr>
        <w:t xml:space="preserve"> return a feature service object. </w:t>
      </w:r>
    </w:p>
    <w:p w14:paraId="203DE67D" w14:textId="01C01EDF" w:rsidR="00F16BC3" w:rsidRPr="00493178" w:rsidRDefault="00493178" w:rsidP="00493178">
      <w:pPr>
        <w:spacing w:after="100" w:afterAutospacing="1"/>
        <w:rPr>
          <w:rFonts w:ascii="Open Sans" w:hAnsi="Open Sans" w:cs="Open Sans"/>
        </w:rPr>
      </w:pPr>
      <w:r w:rsidRPr="00493178">
        <w:rPr>
          <w:rFonts w:ascii="Open Sans" w:hAnsi="Open Sans" w:cs="Open Sans"/>
        </w:rPr>
        <w:t>In the class </w:t>
      </w:r>
      <w:r w:rsidRPr="00493178">
        <w:rPr>
          <w:rFonts w:ascii="Open Sans" w:hAnsi="Open Sans" w:cs="Open Sans"/>
          <w:color w:val="4472C4" w:themeColor="accent1"/>
          <w:highlight w:val="lightGray"/>
        </w:rPr>
        <w:t>preprocess</w:t>
      </w:r>
      <w:r w:rsidRPr="00493178">
        <w:rPr>
          <w:rFonts w:ascii="Open Sans" w:hAnsi="Open Sans" w:cs="Open Sans"/>
          <w:color w:val="4472C4" w:themeColor="accent1"/>
        </w:rPr>
        <w:t> </w:t>
      </w:r>
      <w:r w:rsidRPr="00493178">
        <w:rPr>
          <w:rFonts w:ascii="Open Sans" w:hAnsi="Open Sans" w:cs="Open Sans"/>
        </w:rPr>
        <w:t>method, call the feature service </w:t>
      </w:r>
      <w:r w:rsidRPr="00493178">
        <w:rPr>
          <w:rFonts w:ascii="Open Sans" w:hAnsi="Open Sans" w:cs="Open Sans"/>
          <w:color w:val="4472C4" w:themeColor="accent1"/>
          <w:highlight w:val="lightGray"/>
        </w:rPr>
        <w:t>get</w:t>
      </w:r>
      <w:r w:rsidRPr="00493178">
        <w:rPr>
          <w:rFonts w:ascii="Open Sans" w:hAnsi="Open Sans" w:cs="Open Sans"/>
        </w:rPr>
        <w:t> method to get the values of those features.</w:t>
      </w:r>
    </w:p>
    <w:p w14:paraId="4EE3C0AC" w14:textId="426CF77D" w:rsidR="00F16BC3" w:rsidRDefault="00F16BC3" w:rsidP="00F16BC3">
      <w:pPr>
        <w:spacing w:after="100" w:afterAutospacing="1"/>
        <w:rPr>
          <w:rFonts w:ascii="Open Sans" w:hAnsi="Open Sans" w:cs="Open Sans"/>
          <w:color w:val="222222"/>
          <w:sz w:val="30"/>
          <w:szCs w:val="30"/>
          <w:shd w:val="clear" w:color="auto" w:fill="FFFFFF"/>
        </w:rPr>
      </w:pPr>
      <w:r>
        <w:rPr>
          <w:rFonts w:ascii="Open Sans" w:hAnsi="Open Sans" w:cs="Open Sans"/>
          <w:color w:val="222222"/>
          <w:sz w:val="30"/>
          <w:szCs w:val="30"/>
          <w:shd w:val="clear" w:color="auto" w:fill="FFFFFF"/>
        </w:rPr>
        <w:t xml:space="preserve">Further Documentation </w:t>
      </w:r>
    </w:p>
    <w:p w14:paraId="3354D970" w14:textId="0D7C514E" w:rsidR="00F16BC3" w:rsidRDefault="00625AB2" w:rsidP="00F16BC3">
      <w:pPr>
        <w:numPr>
          <w:ilvl w:val="0"/>
          <w:numId w:val="6"/>
        </w:numPr>
        <w:spacing w:before="100" w:beforeAutospacing="1" w:after="100" w:afterAutospacing="1"/>
        <w:rPr>
          <w:rFonts w:ascii="Open Sans" w:hAnsi="Open Sans" w:cs="Open Sans"/>
          <w:color w:val="222222"/>
        </w:rPr>
      </w:pPr>
      <w:hyperlink r:id="rId17" w:history="1">
        <w:proofErr w:type="spellStart"/>
        <w:r w:rsidR="00F16BC3" w:rsidRPr="00F16BC3">
          <w:rPr>
            <w:rStyle w:val="Hyperlink"/>
            <w:rFonts w:ascii="Open Sans" w:hAnsi="Open Sans" w:cs="Open Sans"/>
          </w:rPr>
          <w:t>MLRun</w:t>
        </w:r>
        <w:proofErr w:type="spellEnd"/>
        <w:r w:rsidR="00F16BC3" w:rsidRPr="00F16BC3">
          <w:rPr>
            <w:rStyle w:val="Hyperlink"/>
            <w:rFonts w:ascii="Open Sans" w:hAnsi="Open Sans" w:cs="Open Sans"/>
          </w:rPr>
          <w:t xml:space="preserve"> Documentation</w:t>
        </w:r>
      </w:hyperlink>
    </w:p>
    <w:p w14:paraId="7547D501" w14:textId="16821280" w:rsidR="00F16BC3" w:rsidRDefault="00F16BC3" w:rsidP="00F16BC3">
      <w:pPr>
        <w:numPr>
          <w:ilvl w:val="0"/>
          <w:numId w:val="6"/>
        </w:numPr>
        <w:spacing w:before="100" w:beforeAutospacing="1" w:after="100" w:afterAutospacing="1"/>
        <w:rPr>
          <w:rFonts w:ascii="Open Sans" w:hAnsi="Open Sans" w:cs="Open Sans"/>
          <w:color w:val="222222"/>
        </w:rPr>
      </w:pPr>
      <w:commentRangeStart w:id="124"/>
      <w:r>
        <w:rPr>
          <w:rFonts w:ascii="Open Sans" w:hAnsi="Open Sans" w:cs="Open Sans"/>
          <w:color w:val="222222"/>
        </w:rPr>
        <w:t xml:space="preserve">Training </w:t>
      </w:r>
      <w:r w:rsidR="0033187D">
        <w:rPr>
          <w:rFonts w:ascii="Open Sans" w:hAnsi="Open Sans" w:cs="Open Sans"/>
          <w:color w:val="222222"/>
        </w:rPr>
        <w:t>&amp;</w:t>
      </w:r>
      <w:r>
        <w:rPr>
          <w:rFonts w:ascii="Open Sans" w:hAnsi="Open Sans" w:cs="Open Sans"/>
          <w:color w:val="222222"/>
        </w:rPr>
        <w:t xml:space="preserve"> Serving </w:t>
      </w:r>
    </w:p>
    <w:p w14:paraId="1F55F534" w14:textId="6D2A77D3" w:rsidR="0033187D" w:rsidRPr="00F16BC3" w:rsidRDefault="0033187D" w:rsidP="00F16BC3">
      <w:pPr>
        <w:numPr>
          <w:ilvl w:val="0"/>
          <w:numId w:val="6"/>
        </w:numPr>
        <w:pBdr>
          <w:bottom w:val="single" w:sz="12" w:space="1" w:color="auto"/>
        </w:pBdr>
        <w:spacing w:before="100" w:beforeAutospacing="1" w:after="100" w:afterAutospacing="1"/>
        <w:rPr>
          <w:rFonts w:ascii="Open Sans" w:hAnsi="Open Sans" w:cs="Open Sans"/>
          <w:color w:val="222222"/>
        </w:rPr>
      </w:pPr>
      <w:r>
        <w:rPr>
          <w:rFonts w:ascii="Open Sans" w:hAnsi="Open Sans" w:cs="Open Sans"/>
          <w:color w:val="222222"/>
        </w:rPr>
        <w:t>Feature Store End-to-End Demo</w:t>
      </w:r>
      <w:commentRangeEnd w:id="124"/>
      <w:r>
        <w:rPr>
          <w:rStyle w:val="CommentReference"/>
        </w:rPr>
        <w:commentReference w:id="124"/>
      </w:r>
      <w:r w:rsidR="00200943">
        <w:rPr>
          <w:rFonts w:ascii="Open Sans" w:hAnsi="Open Sans" w:cs="Open Sans"/>
          <w:color w:val="222222"/>
        </w:rPr>
        <w:br/>
      </w:r>
      <w:r w:rsidR="00200943">
        <w:rPr>
          <w:rFonts w:ascii="Open Sans" w:hAnsi="Open Sans" w:cs="Open Sans"/>
          <w:color w:val="222222"/>
        </w:rPr>
        <w:br/>
      </w:r>
      <w:r w:rsidR="00200943">
        <w:rPr>
          <w:rFonts w:ascii="Open Sans" w:hAnsi="Open Sans" w:cs="Open Sans"/>
          <w:color w:val="222222"/>
        </w:rPr>
        <w:br/>
      </w:r>
    </w:p>
    <w:p w14:paraId="2FDB6415" w14:textId="77777777" w:rsidR="00200943" w:rsidRDefault="00200943" w:rsidP="00F16BC3">
      <w:pPr>
        <w:spacing w:after="100" w:afterAutospacing="1"/>
        <w:rPr>
          <w:rFonts w:ascii="Open Sans" w:hAnsi="Open Sans" w:cs="Open Sans"/>
          <w:color w:val="222222"/>
          <w:sz w:val="30"/>
          <w:szCs w:val="30"/>
          <w:shd w:val="clear" w:color="auto" w:fill="FFFFFF"/>
        </w:rPr>
      </w:pPr>
    </w:p>
    <w:p w14:paraId="121C1D14" w14:textId="389338F8" w:rsidR="000F294C" w:rsidRDefault="000F294C" w:rsidP="000F294C">
      <w:pPr>
        <w:spacing w:before="100" w:beforeAutospacing="1" w:after="100" w:afterAutospacing="1"/>
        <w:outlineLvl w:val="1"/>
        <w:rPr>
          <w:rFonts w:ascii="Open Sans" w:hAnsi="Open Sans" w:cs="Open Sans"/>
          <w:color w:val="000000"/>
          <w:sz w:val="50"/>
          <w:szCs w:val="50"/>
        </w:rPr>
      </w:pPr>
      <w:r>
        <w:rPr>
          <w:rFonts w:ascii="Open Sans" w:hAnsi="Open Sans" w:cs="Open Sans"/>
          <w:color w:val="000000"/>
          <w:sz w:val="50"/>
          <w:szCs w:val="50"/>
        </w:rPr>
        <w:t xml:space="preserve">Training &amp; Serving </w:t>
      </w:r>
    </w:p>
    <w:p w14:paraId="02FD6441" w14:textId="7E2A893A" w:rsidR="00A548C4" w:rsidRDefault="00A548C4" w:rsidP="000F294C">
      <w:pPr>
        <w:spacing w:before="100" w:beforeAutospacing="1" w:after="100" w:afterAutospacing="1"/>
        <w:outlineLvl w:val="1"/>
        <w:rPr>
          <w:rFonts w:ascii="Open Sans" w:hAnsi="Open Sans" w:cs="Open Sans"/>
          <w:color w:val="000000"/>
          <w:sz w:val="50"/>
          <w:szCs w:val="50"/>
        </w:rPr>
      </w:pPr>
      <w:r>
        <w:rPr>
          <w:rFonts w:ascii="Open Sans" w:hAnsi="Open Sans" w:cs="Open Sans"/>
          <w:color w:val="222222"/>
          <w:sz w:val="30"/>
          <w:szCs w:val="30"/>
          <w:shd w:val="clear" w:color="auto" w:fill="FFFFFF"/>
        </w:rPr>
        <w:t xml:space="preserve">Use </w:t>
      </w:r>
      <w:proofErr w:type="spellStart"/>
      <w:r>
        <w:rPr>
          <w:rFonts w:ascii="Open Sans" w:hAnsi="Open Sans" w:cs="Open Sans"/>
          <w:color w:val="222222"/>
          <w:sz w:val="30"/>
          <w:szCs w:val="30"/>
          <w:shd w:val="clear" w:color="auto" w:fill="FFFFFF"/>
        </w:rPr>
        <w:t>MLRun</w:t>
      </w:r>
      <w:proofErr w:type="spellEnd"/>
      <w:r>
        <w:rPr>
          <w:rFonts w:ascii="Open Sans" w:hAnsi="Open Sans" w:cs="Open Sans"/>
          <w:color w:val="222222"/>
          <w:sz w:val="30"/>
          <w:szCs w:val="30"/>
          <w:shd w:val="clear" w:color="auto" w:fill="FFFFFF"/>
        </w:rPr>
        <w:t xml:space="preserve"> </w:t>
      </w:r>
      <w:r w:rsidR="003D08C4" w:rsidRPr="00617A39">
        <w:rPr>
          <w:rFonts w:ascii="Open Sans" w:hAnsi="Open Sans" w:cs="Open Sans"/>
          <w:color w:val="222222"/>
          <w:sz w:val="30"/>
          <w:szCs w:val="30"/>
          <w:shd w:val="clear" w:color="auto" w:fill="FFFFFF"/>
        </w:rPr>
        <w:t xml:space="preserve">to </w:t>
      </w:r>
      <w:r w:rsidR="00617A39" w:rsidRPr="00617A39">
        <w:rPr>
          <w:rFonts w:ascii="Open Sans" w:hAnsi="Open Sans" w:cs="Open Sans"/>
          <w:color w:val="222222"/>
          <w:sz w:val="30"/>
          <w:szCs w:val="30"/>
          <w:shd w:val="clear" w:color="auto" w:fill="FFFFFF"/>
        </w:rPr>
        <w:t>train</w:t>
      </w:r>
      <w:r w:rsidR="003D08C4" w:rsidRPr="00617A39">
        <w:rPr>
          <w:rFonts w:ascii="Open Sans" w:hAnsi="Open Sans" w:cs="Open Sans"/>
          <w:color w:val="222222"/>
          <w:sz w:val="30"/>
          <w:szCs w:val="30"/>
          <w:shd w:val="clear" w:color="auto" w:fill="FFFFFF"/>
        </w:rPr>
        <w:t xml:space="preserve"> and serve your ML models</w:t>
      </w:r>
    </w:p>
    <w:p w14:paraId="661CA4FB" w14:textId="7A9C4296" w:rsidR="008A17BA" w:rsidRPr="008A17BA" w:rsidRDefault="008A17BA" w:rsidP="008A17BA">
      <w:pPr>
        <w:spacing w:after="100" w:afterAutospacing="1"/>
        <w:rPr>
          <w:rFonts w:ascii="Open Sans" w:hAnsi="Open Sans" w:cs="Open Sans"/>
        </w:rPr>
      </w:pPr>
      <w:r w:rsidRPr="008A17BA">
        <w:rPr>
          <w:rFonts w:ascii="Open Sans" w:hAnsi="Open Sans" w:cs="Open Sans"/>
        </w:rPr>
        <w:t>When working on a new model we usually care about the experiment’s reproducibility</w:t>
      </w:r>
      <w:r>
        <w:rPr>
          <w:rFonts w:ascii="Open Sans" w:hAnsi="Open Sans" w:cs="Open Sans"/>
        </w:rPr>
        <w:t xml:space="preserve"> as well as ease of </w:t>
      </w:r>
      <w:r w:rsidRPr="008A17BA">
        <w:rPr>
          <w:rFonts w:ascii="Open Sans" w:hAnsi="Open Sans" w:cs="Open Sans"/>
        </w:rPr>
        <w:t>feature and model environment</w:t>
      </w:r>
      <w:r>
        <w:rPr>
          <w:rFonts w:ascii="Open Sans" w:hAnsi="Open Sans" w:cs="Open Sans"/>
        </w:rPr>
        <w:t xml:space="preserve"> recreation</w:t>
      </w:r>
      <w:r w:rsidRPr="008A17BA">
        <w:rPr>
          <w:rFonts w:ascii="Open Sans" w:hAnsi="Open Sans" w:cs="Open Sans"/>
        </w:rPr>
        <w:t xml:space="preserve"> for the serving task. </w:t>
      </w:r>
      <w:proofErr w:type="spellStart"/>
      <w:r>
        <w:rPr>
          <w:rFonts w:ascii="Open Sans" w:hAnsi="Open Sans" w:cs="Open Sans"/>
        </w:rPr>
        <w:t>MLRun’s</w:t>
      </w:r>
      <w:proofErr w:type="spellEnd"/>
      <w:r>
        <w:rPr>
          <w:rFonts w:ascii="Open Sans" w:hAnsi="Open Sans" w:cs="Open Sans"/>
        </w:rPr>
        <w:t xml:space="preserve"> </w:t>
      </w:r>
      <w:r w:rsidRPr="008A17BA">
        <w:rPr>
          <w:rFonts w:ascii="Open Sans" w:hAnsi="Open Sans" w:cs="Open Sans"/>
        </w:rPr>
        <w:t>feature store enables us to do all that in a</w:t>
      </w:r>
      <w:r>
        <w:rPr>
          <w:rFonts w:ascii="Open Sans" w:hAnsi="Open Sans" w:cs="Open Sans"/>
        </w:rPr>
        <w:t xml:space="preserve"> simple and </w:t>
      </w:r>
      <w:r w:rsidRPr="008A17BA">
        <w:rPr>
          <w:rFonts w:ascii="Open Sans" w:hAnsi="Open Sans" w:cs="Open Sans"/>
        </w:rPr>
        <w:t>automated fashion.</w:t>
      </w:r>
    </w:p>
    <w:p w14:paraId="73F2246C" w14:textId="77777777" w:rsidR="008A17BA" w:rsidRPr="008A17BA" w:rsidRDefault="008A17BA" w:rsidP="008A17BA">
      <w:pPr>
        <w:spacing w:after="100" w:afterAutospacing="1"/>
        <w:rPr>
          <w:rFonts w:ascii="Open Sans" w:hAnsi="Open Sans" w:cs="Open Sans"/>
        </w:rPr>
      </w:pPr>
      <w:r w:rsidRPr="008A17BA">
        <w:rPr>
          <w:rFonts w:ascii="Open Sans" w:hAnsi="Open Sans" w:cs="Open Sans"/>
        </w:rPr>
        <w:t>After defining our </w:t>
      </w:r>
      <w:hyperlink r:id="rId18" w:history="1">
        <w:r w:rsidRPr="008A17BA">
          <w:rPr>
            <w:rFonts w:ascii="Open Sans" w:hAnsi="Open Sans" w:cs="Open Sans"/>
            <w:color w:val="0071BC"/>
          </w:rPr>
          <w:t>feature sets</w:t>
        </w:r>
      </w:hyperlink>
      <w:r w:rsidRPr="008A17BA">
        <w:rPr>
          <w:rFonts w:ascii="Open Sans" w:hAnsi="Open Sans" w:cs="Open Sans"/>
        </w:rPr>
        <w:t> and proposed a </w:t>
      </w:r>
      <w:hyperlink r:id="rId19" w:history="1">
        <w:r w:rsidRPr="008A17BA">
          <w:rPr>
            <w:rFonts w:ascii="Open Sans" w:hAnsi="Open Sans" w:cs="Open Sans"/>
            <w:color w:val="0071BC"/>
          </w:rPr>
          <w:t>feature</w:t>
        </w:r>
        <w:r w:rsidRPr="008A17BA">
          <w:rPr>
            <w:rFonts w:ascii="Open Sans" w:hAnsi="Open Sans" w:cs="Open Sans"/>
            <w:color w:val="0071BC"/>
          </w:rPr>
          <w:t xml:space="preserve"> </w:t>
        </w:r>
        <w:r w:rsidRPr="008A17BA">
          <w:rPr>
            <w:rFonts w:ascii="Open Sans" w:hAnsi="Open Sans" w:cs="Open Sans"/>
            <w:color w:val="0071BC"/>
          </w:rPr>
          <w:t>vector</w:t>
        </w:r>
      </w:hyperlink>
      <w:r w:rsidRPr="008A17BA">
        <w:rPr>
          <w:rFonts w:ascii="Open Sans" w:hAnsi="Open Sans" w:cs="Open Sans"/>
        </w:rPr>
        <w:t> for the experiment, the feature store will enable us to automatically extract a versioned </w:t>
      </w:r>
      <w:r w:rsidRPr="008A17BA">
        <w:rPr>
          <w:rFonts w:ascii="Open Sans" w:hAnsi="Open Sans" w:cs="Open Sans"/>
          <w:b/>
          <w:bCs/>
        </w:rPr>
        <w:t>offline</w:t>
      </w:r>
      <w:r w:rsidRPr="008A17BA">
        <w:rPr>
          <w:rFonts w:ascii="Open Sans" w:hAnsi="Open Sans" w:cs="Open Sans"/>
        </w:rPr>
        <w:t> static dataset based on the parquet target defined in the feature sets for training.</w:t>
      </w:r>
    </w:p>
    <w:p w14:paraId="2B6C2B03" w14:textId="295FDD29" w:rsidR="008A17BA" w:rsidRPr="008A17BA" w:rsidRDefault="008A17BA" w:rsidP="008A17BA">
      <w:pPr>
        <w:spacing w:after="100" w:afterAutospacing="1"/>
        <w:rPr>
          <w:rFonts w:ascii="Open Sans" w:hAnsi="Open Sans" w:cs="Open Sans"/>
        </w:rPr>
      </w:pPr>
      <w:r w:rsidRPr="008A17BA">
        <w:rPr>
          <w:rFonts w:ascii="Open Sans" w:hAnsi="Open Sans" w:cs="Open Sans"/>
        </w:rPr>
        <w:t>For serving, once we validated the feature vector, we will use the </w:t>
      </w:r>
      <w:r w:rsidRPr="008A17BA">
        <w:rPr>
          <w:rFonts w:ascii="Open Sans" w:hAnsi="Open Sans" w:cs="Open Sans"/>
          <w:b/>
          <w:bCs/>
        </w:rPr>
        <w:t>online</w:t>
      </w:r>
      <w:r w:rsidRPr="008A17BA">
        <w:rPr>
          <w:rFonts w:ascii="Open Sans" w:hAnsi="Open Sans" w:cs="Open Sans"/>
        </w:rPr>
        <w:t> feature service</w:t>
      </w:r>
      <w:r w:rsidR="00E95157">
        <w:rPr>
          <w:rFonts w:ascii="Open Sans" w:hAnsi="Open Sans" w:cs="Open Sans"/>
        </w:rPr>
        <w:t xml:space="preserve"> </w:t>
      </w:r>
      <w:r w:rsidRPr="008A17BA">
        <w:rPr>
          <w:rFonts w:ascii="Open Sans" w:hAnsi="Open Sans" w:cs="Open Sans"/>
        </w:rPr>
        <w:t>based on the</w:t>
      </w:r>
      <w:r w:rsidRPr="00617A39">
        <w:rPr>
          <w:rFonts w:ascii="Open Sans" w:hAnsi="Open Sans" w:cs="Open Sans"/>
          <w:b/>
          <w:bCs/>
          <w:rPrChange w:id="125" w:author="Jimena Nestares" w:date="2021-06-23T08:21:00Z">
            <w:rPr>
              <w:rFonts w:ascii="Open Sans" w:hAnsi="Open Sans" w:cs="Open Sans"/>
            </w:rPr>
          </w:rPrChange>
        </w:rPr>
        <w:t xml:space="preserve"> </w:t>
      </w:r>
      <w:proofErr w:type="spellStart"/>
      <w:r w:rsidRPr="00617A39">
        <w:rPr>
          <w:rFonts w:ascii="Open Sans" w:hAnsi="Open Sans" w:cs="Open Sans"/>
          <w:b/>
          <w:bCs/>
          <w:rPrChange w:id="126" w:author="Jimena Nestares" w:date="2021-06-23T08:21:00Z">
            <w:rPr>
              <w:rFonts w:ascii="Open Sans" w:hAnsi="Open Sans" w:cs="Open Sans"/>
            </w:rPr>
          </w:rPrChange>
        </w:rPr>
        <w:t>nosql</w:t>
      </w:r>
      <w:proofErr w:type="spellEnd"/>
      <w:r w:rsidRPr="008A17BA">
        <w:rPr>
          <w:rFonts w:ascii="Open Sans" w:hAnsi="Open Sans" w:cs="Open Sans"/>
        </w:rPr>
        <w:t xml:space="preserve"> target defined in the feature set for real-time serving.</w:t>
      </w:r>
    </w:p>
    <w:p w14:paraId="2941A5AF" w14:textId="77777777" w:rsidR="00E95157" w:rsidRDefault="00E95157" w:rsidP="00E95157">
      <w:pPr>
        <w:pStyle w:val="NormalWeb"/>
        <w:spacing w:before="0" w:beforeAutospacing="0"/>
        <w:rPr>
          <w:rFonts w:ascii="Open Sans" w:hAnsi="Open Sans" w:cs="Open Sans"/>
        </w:rPr>
      </w:pPr>
      <w:r>
        <w:rPr>
          <w:rFonts w:ascii="Open Sans" w:hAnsi="Open Sans" w:cs="Open Sans"/>
        </w:rPr>
        <w:t xml:space="preserve">Using this </w:t>
      </w:r>
      <w:r w:rsidR="008A17BA" w:rsidRPr="008A17BA">
        <w:rPr>
          <w:rFonts w:ascii="Open Sans" w:hAnsi="Open Sans" w:cs="Open Sans"/>
        </w:rPr>
        <w:t>feature</w:t>
      </w:r>
      <w:r>
        <w:rPr>
          <w:rFonts w:ascii="Open Sans" w:hAnsi="Open Sans" w:cs="Open Sans"/>
        </w:rPr>
        <w:t>-</w:t>
      </w:r>
      <w:r w:rsidR="008A17BA" w:rsidRPr="008A17BA">
        <w:rPr>
          <w:rFonts w:ascii="Open Sans" w:hAnsi="Open Sans" w:cs="Open Sans"/>
        </w:rPr>
        <w:t>store</w:t>
      </w:r>
      <w:r>
        <w:rPr>
          <w:rFonts w:ascii="Open Sans" w:hAnsi="Open Sans" w:cs="Open Sans"/>
        </w:rPr>
        <w:t>-</w:t>
      </w:r>
      <w:r w:rsidR="008A17BA" w:rsidRPr="008A17BA">
        <w:rPr>
          <w:rFonts w:ascii="Open Sans" w:hAnsi="Open Sans" w:cs="Open Sans"/>
        </w:rPr>
        <w:t>centric process</w:t>
      </w:r>
      <w:r w:rsidR="008A17BA">
        <w:rPr>
          <w:rFonts w:ascii="Open Sans" w:hAnsi="Open Sans" w:cs="Open Sans"/>
        </w:rPr>
        <w:t xml:space="preserve"> </w:t>
      </w:r>
      <w:r>
        <w:rPr>
          <w:rFonts w:ascii="Open Sans" w:hAnsi="Open Sans" w:cs="Open Sans"/>
        </w:rPr>
        <w:t xml:space="preserve">and </w:t>
      </w:r>
      <w:r w:rsidR="008A17BA" w:rsidRPr="008A17BA">
        <w:rPr>
          <w:rFonts w:ascii="Open Sans" w:hAnsi="Open Sans" w:cs="Open Sans"/>
        </w:rPr>
        <w:t>one computation graph definition for a feature set, we receive an automatic online and offline implementation for our feature vectors</w:t>
      </w:r>
      <w:r w:rsidRPr="00E95157">
        <w:rPr>
          <w:rFonts w:ascii="Open Sans" w:hAnsi="Open Sans" w:cs="Open Sans"/>
        </w:rPr>
        <w:t xml:space="preserve">. </w:t>
      </w:r>
    </w:p>
    <w:p w14:paraId="7CD7F82C" w14:textId="51D0A14A" w:rsidR="00E95157" w:rsidRDefault="00E95157" w:rsidP="00E95157">
      <w:pPr>
        <w:pStyle w:val="NormalWeb"/>
        <w:spacing w:before="0" w:beforeAutospacing="0"/>
        <w:rPr>
          <w:rFonts w:ascii="Open Sans" w:hAnsi="Open Sans" w:cs="Open Sans"/>
        </w:rPr>
      </w:pPr>
      <w:r w:rsidRPr="00E95157">
        <w:rPr>
          <w:rFonts w:ascii="Open Sans" w:hAnsi="Open Sans" w:cs="Open Sans"/>
        </w:rPr>
        <w:t>These feature vectors hold data version</w:t>
      </w:r>
      <w:r>
        <w:rPr>
          <w:rFonts w:ascii="Open Sans" w:hAnsi="Open Sans" w:cs="Open Sans"/>
        </w:rPr>
        <w:t>ed</w:t>
      </w:r>
      <w:r w:rsidRPr="00E95157">
        <w:rPr>
          <w:rFonts w:ascii="Open Sans" w:hAnsi="Open Sans" w:cs="Open Sans"/>
        </w:rPr>
        <w:t xml:space="preserve"> both in terms of the actual graph that was used to calculate each data point and the offline datasets that were created to train each model.</w:t>
      </w:r>
    </w:p>
    <w:p w14:paraId="444692CE" w14:textId="3AC218FA" w:rsidR="00E95157" w:rsidRPr="00E95157" w:rsidRDefault="00E95157" w:rsidP="00E95157">
      <w:pPr>
        <w:pStyle w:val="Heading2"/>
        <w:rPr>
          <w:rFonts w:ascii="Open Sans" w:hAnsi="Open Sans" w:cs="Open Sans"/>
          <w:color w:val="000000"/>
          <w:sz w:val="30"/>
          <w:szCs w:val="30"/>
        </w:rPr>
      </w:pPr>
      <w:r w:rsidRPr="00E95157">
        <w:rPr>
          <w:rFonts w:ascii="Open Sans" w:hAnsi="Open Sans" w:cs="Open Sans"/>
          <w:color w:val="000000"/>
          <w:sz w:val="30"/>
          <w:szCs w:val="30"/>
        </w:rPr>
        <w:t>How the solution should look like</w:t>
      </w:r>
    </w:p>
    <w:p w14:paraId="627AC047" w14:textId="791C3AFA" w:rsidR="00E95157" w:rsidRPr="00E95157" w:rsidRDefault="00E95157" w:rsidP="00E95157">
      <w:pPr>
        <w:pStyle w:val="NormalWeb"/>
        <w:spacing w:before="0" w:beforeAutospacing="0"/>
        <w:rPr>
          <w:rFonts w:ascii="Open Sans" w:hAnsi="Open Sans" w:cs="Open Sans"/>
        </w:rPr>
      </w:pPr>
      <w:r w:rsidRPr="00E95157">
        <w:rPr>
          <w:rFonts w:ascii="Open Sans" w:hAnsi="Open Sans" w:cs="Open Sans"/>
        </w:rPr>
        <w:br/>
      </w:r>
      <w:r w:rsidRPr="00E95157">
        <w:rPr>
          <w:rFonts w:ascii="Open Sans" w:hAnsi="Open Sans" w:cs="Open Sans"/>
        </w:rPr>
        <w:fldChar w:fldCharType="begin"/>
      </w:r>
      <w:r w:rsidRPr="00E95157">
        <w:rPr>
          <w:rFonts w:ascii="Open Sans" w:hAnsi="Open Sans" w:cs="Open Sans"/>
        </w:rPr>
        <w:instrText xml:space="preserve"> INCLUDEPICTURE "/var/folders/7_/zvzc6bmx6xd0_q_4d88gvz5c0000gn/T/com.microsoft.Word/WebArchiveCopyPasteTempFiles/feature-store-training-v2.png" \* MERGEFORMATINET </w:instrText>
      </w:r>
      <w:r w:rsidRPr="00E95157">
        <w:rPr>
          <w:rFonts w:ascii="Open Sans" w:hAnsi="Open Sans" w:cs="Open Sans"/>
        </w:rPr>
        <w:fldChar w:fldCharType="separate"/>
      </w:r>
      <w:r w:rsidRPr="00E95157">
        <w:rPr>
          <w:rFonts w:ascii="Open Sans" w:hAnsi="Open Sans" w:cs="Open Sans"/>
          <w:noProof/>
        </w:rPr>
        <w:drawing>
          <wp:inline distT="0" distB="0" distL="0" distR="0" wp14:anchorId="029FB745" wp14:editId="13853A5A">
            <wp:extent cx="5943600" cy="1930400"/>
            <wp:effectExtent l="0" t="0" r="0" b="0"/>
            <wp:docPr id="1" name="Picture 1" descr="feature-store-training-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tore-training-grap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r w:rsidRPr="00E95157">
        <w:rPr>
          <w:rFonts w:ascii="Open Sans" w:hAnsi="Open Sans" w:cs="Open Sans"/>
        </w:rPr>
        <w:fldChar w:fldCharType="end"/>
      </w:r>
    </w:p>
    <w:p w14:paraId="1A2F53AA" w14:textId="251892BD" w:rsidR="00E95157" w:rsidRPr="00E95157" w:rsidRDefault="00E95157" w:rsidP="00E95157">
      <w:pPr>
        <w:pStyle w:val="Heading2"/>
        <w:rPr>
          <w:rFonts w:ascii="Open Sans" w:hAnsi="Open Sans" w:cs="Open Sans"/>
          <w:color w:val="000000"/>
          <w:sz w:val="30"/>
          <w:szCs w:val="30"/>
        </w:rPr>
      </w:pPr>
      <w:r w:rsidRPr="00E95157">
        <w:rPr>
          <w:rFonts w:ascii="Open Sans" w:hAnsi="Open Sans" w:cs="Open Sans"/>
          <w:color w:val="000000"/>
          <w:sz w:val="30"/>
          <w:szCs w:val="30"/>
        </w:rPr>
        <w:lastRenderedPageBreak/>
        <w:t>Creating an offline dataset</w:t>
      </w:r>
    </w:p>
    <w:p w14:paraId="2A4B4812" w14:textId="77777777" w:rsidR="00E95157" w:rsidRPr="00E95157" w:rsidRDefault="00E95157" w:rsidP="00E95157"/>
    <w:p w14:paraId="24A95B81" w14:textId="48A6E4E7" w:rsidR="00E95157" w:rsidRDefault="00E95157" w:rsidP="00E95157">
      <w:pPr>
        <w:pStyle w:val="NormalWeb"/>
        <w:spacing w:before="0" w:beforeAutospacing="0"/>
        <w:rPr>
          <w:rFonts w:ascii="Open Sans" w:hAnsi="Open Sans" w:cs="Open Sans"/>
          <w:color w:val="333333"/>
        </w:rPr>
      </w:pPr>
      <w:r w:rsidRPr="00E95157">
        <w:rPr>
          <w:rFonts w:ascii="Open Sans" w:hAnsi="Open Sans" w:cs="Open Sans"/>
          <w:color w:val="333333"/>
        </w:rPr>
        <w:t>An “offline” dataset is a specific instance of our feature vector definition. To create this instance</w:t>
      </w:r>
      <w:r>
        <w:rPr>
          <w:rFonts w:ascii="Open Sans" w:hAnsi="Open Sans" w:cs="Open Sans"/>
          <w:color w:val="333333"/>
        </w:rPr>
        <w:t xml:space="preserve">, </w:t>
      </w:r>
      <w:r w:rsidRPr="00E95157">
        <w:rPr>
          <w:rFonts w:ascii="Open Sans" w:hAnsi="Open Sans" w:cs="Open Sans"/>
          <w:color w:val="333333"/>
        </w:rPr>
        <w:t>use the feature store’s</w:t>
      </w:r>
      <w:r w:rsidRPr="00E95157">
        <w:rPr>
          <w:rStyle w:val="apple-converted-space"/>
          <w:rFonts w:ascii="Open Sans" w:hAnsi="Open Sans" w:cs="Open Sans"/>
          <w:color w:val="333333"/>
        </w:rPr>
        <w:t> </w:t>
      </w:r>
      <w:r w:rsidRPr="00E95157">
        <w:rPr>
          <w:rStyle w:val="pre"/>
          <w:rFonts w:ascii="Menlo" w:hAnsi="Menlo" w:cs="Menlo"/>
          <w:color w:val="4472C4" w:themeColor="accent1"/>
          <w:highlight w:val="lightGray"/>
        </w:rPr>
        <w:t>get_offline_features(&lt;feature_vector&gt;,</w:t>
      </w:r>
      <w:r w:rsidRPr="00E95157">
        <w:rPr>
          <w:rStyle w:val="apple-converted-space"/>
          <w:rFonts w:ascii="Menlo" w:hAnsi="Menlo" w:cs="Menlo"/>
          <w:color w:val="4472C4" w:themeColor="accent1"/>
          <w:highlight w:val="lightGray"/>
        </w:rPr>
        <w:t> </w:t>
      </w:r>
      <w:r w:rsidRPr="00E95157">
        <w:rPr>
          <w:rStyle w:val="pre"/>
          <w:rFonts w:ascii="Menlo" w:hAnsi="Menlo" w:cs="Menlo"/>
          <w:color w:val="4472C4" w:themeColor="accent1"/>
          <w:highlight w:val="lightGray"/>
        </w:rPr>
        <w:t>&lt;target&gt;)</w:t>
      </w:r>
      <w:r w:rsidRPr="00E95157">
        <w:rPr>
          <w:rStyle w:val="apple-converted-space"/>
          <w:rFonts w:ascii="Open Sans" w:hAnsi="Open Sans" w:cs="Open Sans"/>
          <w:color w:val="4472C4" w:themeColor="accent1"/>
        </w:rPr>
        <w:t> </w:t>
      </w:r>
      <w:r w:rsidRPr="00E95157">
        <w:rPr>
          <w:rFonts w:ascii="Open Sans" w:hAnsi="Open Sans" w:cs="Open Sans"/>
          <w:color w:val="333333"/>
        </w:rPr>
        <w:t>function on our feature vector using</w:t>
      </w:r>
      <w:r>
        <w:rPr>
          <w:rFonts w:ascii="Open Sans" w:hAnsi="Open Sans" w:cs="Open Sans"/>
          <w:color w:val="333333"/>
        </w:rPr>
        <w:t xml:space="preserve"> </w:t>
      </w:r>
      <w:r w:rsidRPr="00E95157">
        <w:rPr>
          <w:rFonts w:ascii="Open Sans" w:hAnsi="Open Sans" w:cs="Open Sans"/>
          <w:color w:val="333333"/>
        </w:rPr>
        <w:t>the</w:t>
      </w:r>
      <w:r w:rsidRPr="00E95157">
        <w:rPr>
          <w:rStyle w:val="apple-converted-space"/>
          <w:rFonts w:ascii="Open Sans" w:hAnsi="Open Sans" w:cs="Open Sans"/>
          <w:color w:val="333333"/>
        </w:rPr>
        <w:t> </w:t>
      </w:r>
      <w:r w:rsidRPr="00E95157">
        <w:rPr>
          <w:rStyle w:val="pre"/>
          <w:rFonts w:ascii="Menlo" w:hAnsi="Menlo" w:cs="Menlo"/>
          <w:color w:val="4472C4" w:themeColor="accent1"/>
          <w:highlight w:val="lightGray"/>
        </w:rPr>
        <w:t>store://&lt;project_name&gt;/&lt;feature_vector&gt;</w:t>
      </w:r>
      <w:r w:rsidRPr="00E95157">
        <w:rPr>
          <w:rStyle w:val="apple-converted-space"/>
          <w:rFonts w:ascii="Open Sans" w:hAnsi="Open Sans" w:cs="Open Sans"/>
          <w:color w:val="4472C4" w:themeColor="accent1"/>
        </w:rPr>
        <w:t> </w:t>
      </w:r>
      <w:r w:rsidRPr="00E95157">
        <w:rPr>
          <w:rFonts w:ascii="Open Sans" w:hAnsi="Open Sans" w:cs="Open Sans"/>
          <w:color w:val="333333"/>
        </w:rPr>
        <w:t xml:space="preserve">reference and an offline target (as in Parquet, CSV, </w:t>
      </w:r>
      <w:proofErr w:type="spellStart"/>
      <w:r w:rsidRPr="00E95157">
        <w:rPr>
          <w:rFonts w:ascii="Open Sans" w:hAnsi="Open Sans" w:cs="Open Sans"/>
          <w:color w:val="333333"/>
        </w:rPr>
        <w:t>etc</w:t>
      </w:r>
      <w:proofErr w:type="spellEnd"/>
      <w:r w:rsidRPr="00E95157">
        <w:rPr>
          <w:rFonts w:ascii="Open Sans" w:hAnsi="Open Sans" w:cs="Open Sans"/>
          <w:color w:val="333333"/>
        </w:rPr>
        <w:t>…).</w:t>
      </w:r>
    </w:p>
    <w:p w14:paraId="4F28D5F4" w14:textId="301E0F94" w:rsidR="00E95157" w:rsidRPr="00E95157" w:rsidRDefault="00E95157" w:rsidP="00E95157">
      <w:pPr>
        <w:spacing w:after="100" w:afterAutospacing="1"/>
      </w:pPr>
      <w:r w:rsidRPr="00E95157">
        <w:fldChar w:fldCharType="begin"/>
      </w:r>
      <w:r w:rsidRPr="00E95157">
        <w:instrText xml:space="preserve"> INCLUDEPICTURE "/var/folders/7_/zvzc6bmx6xd0_q_4d88gvz5c0000gn/T/com.microsoft.Word/WebArchiveCopyPasteTempFiles/mlrun-feature-vector-ui.png" \* MERGEFORMATINET </w:instrText>
      </w:r>
      <w:r w:rsidRPr="00E95157">
        <w:fldChar w:fldCharType="separate"/>
      </w:r>
      <w:r w:rsidRPr="00E95157">
        <w:rPr>
          <w:noProof/>
        </w:rPr>
        <w:drawing>
          <wp:inline distT="0" distB="0" distL="0" distR="0" wp14:anchorId="61E4CC2C" wp14:editId="018D9872">
            <wp:extent cx="5943600" cy="1104900"/>
            <wp:effectExtent l="0" t="0" r="0" b="0"/>
            <wp:docPr id="3" name="Picture 3" descr="feature-store-vecto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tore-vector-ui"/>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r w:rsidRPr="00E95157">
        <w:fldChar w:fldCharType="end"/>
      </w:r>
    </w:p>
    <w:p w14:paraId="6CA4C1BD" w14:textId="77777777" w:rsidR="00E95157" w:rsidRPr="00E95157" w:rsidRDefault="00E95157" w:rsidP="00E95157">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E95157">
        <w:rPr>
          <w:rFonts w:ascii="Menlo" w:hAnsi="Menlo" w:cs="Menlo"/>
          <w:b/>
          <w:bCs/>
          <w:color w:val="204A87"/>
          <w:sz w:val="20"/>
          <w:szCs w:val="20"/>
        </w:rPr>
        <w:t>import</w:t>
      </w:r>
      <w:r w:rsidRPr="00E95157">
        <w:rPr>
          <w:rFonts w:ascii="Menlo" w:hAnsi="Menlo" w:cs="Menlo"/>
          <w:color w:val="222222"/>
          <w:sz w:val="20"/>
          <w:szCs w:val="20"/>
        </w:rPr>
        <w:t xml:space="preserve"> </w:t>
      </w:r>
      <w:proofErr w:type="spellStart"/>
      <w:proofErr w:type="gramStart"/>
      <w:r w:rsidRPr="00E95157">
        <w:rPr>
          <w:rFonts w:ascii="Menlo" w:hAnsi="Menlo" w:cs="Menlo"/>
          <w:color w:val="000000"/>
          <w:sz w:val="20"/>
          <w:szCs w:val="20"/>
        </w:rPr>
        <w:t>mlrun.feature</w:t>
      </w:r>
      <w:proofErr w:type="gramEnd"/>
      <w:r w:rsidRPr="00E95157">
        <w:rPr>
          <w:rFonts w:ascii="Menlo" w:hAnsi="Menlo" w:cs="Menlo"/>
          <w:color w:val="000000"/>
          <w:sz w:val="20"/>
          <w:szCs w:val="20"/>
        </w:rPr>
        <w:t>_store</w:t>
      </w:r>
      <w:proofErr w:type="spellEnd"/>
      <w:r w:rsidRPr="00E95157">
        <w:rPr>
          <w:rFonts w:ascii="Menlo" w:hAnsi="Menlo" w:cs="Menlo"/>
          <w:color w:val="222222"/>
          <w:sz w:val="20"/>
          <w:szCs w:val="20"/>
        </w:rPr>
        <w:t xml:space="preserve"> </w:t>
      </w:r>
      <w:r w:rsidRPr="00E95157">
        <w:rPr>
          <w:rFonts w:ascii="Menlo" w:hAnsi="Menlo" w:cs="Menlo"/>
          <w:b/>
          <w:bCs/>
          <w:color w:val="204A87"/>
          <w:sz w:val="20"/>
          <w:szCs w:val="20"/>
        </w:rPr>
        <w:t>as</w:t>
      </w:r>
      <w:r w:rsidRPr="00E95157">
        <w:rPr>
          <w:rFonts w:ascii="Menlo" w:hAnsi="Menlo" w:cs="Menlo"/>
          <w:color w:val="222222"/>
          <w:sz w:val="20"/>
          <w:szCs w:val="20"/>
        </w:rPr>
        <w:t xml:space="preserve"> </w:t>
      </w:r>
      <w:proofErr w:type="spellStart"/>
      <w:r w:rsidRPr="00E95157">
        <w:rPr>
          <w:rFonts w:ascii="Menlo" w:hAnsi="Menlo" w:cs="Menlo"/>
          <w:color w:val="000000"/>
          <w:sz w:val="20"/>
          <w:szCs w:val="20"/>
        </w:rPr>
        <w:t>fstore</w:t>
      </w:r>
      <w:proofErr w:type="spellEnd"/>
    </w:p>
    <w:p w14:paraId="07A9502C" w14:textId="77777777" w:rsidR="00E95157" w:rsidRPr="00E95157" w:rsidRDefault="00E95157" w:rsidP="00E95157">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
    <w:p w14:paraId="057559AA" w14:textId="77777777" w:rsidR="00E95157" w:rsidRPr="00E95157" w:rsidRDefault="00E95157" w:rsidP="00E95157">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roofErr w:type="spellStart"/>
      <w:r w:rsidRPr="00E95157">
        <w:rPr>
          <w:rFonts w:ascii="Menlo" w:hAnsi="Menlo" w:cs="Menlo"/>
          <w:color w:val="000000"/>
          <w:sz w:val="20"/>
          <w:szCs w:val="20"/>
        </w:rPr>
        <w:t>feature_vector</w:t>
      </w:r>
      <w:proofErr w:type="spellEnd"/>
      <w:r w:rsidRPr="00E95157">
        <w:rPr>
          <w:rFonts w:ascii="Menlo" w:hAnsi="Menlo" w:cs="Menlo"/>
          <w:color w:val="222222"/>
          <w:sz w:val="20"/>
          <w:szCs w:val="20"/>
        </w:rPr>
        <w:t xml:space="preserve"> </w:t>
      </w:r>
      <w:r w:rsidRPr="00E95157">
        <w:rPr>
          <w:rFonts w:ascii="Menlo" w:hAnsi="Menlo" w:cs="Menlo"/>
          <w:b/>
          <w:bCs/>
          <w:color w:val="CE5C00"/>
          <w:sz w:val="20"/>
          <w:szCs w:val="20"/>
        </w:rPr>
        <w:t>=</w:t>
      </w:r>
      <w:r w:rsidRPr="00E95157">
        <w:rPr>
          <w:rFonts w:ascii="Menlo" w:hAnsi="Menlo" w:cs="Menlo"/>
          <w:color w:val="222222"/>
          <w:sz w:val="20"/>
          <w:szCs w:val="20"/>
        </w:rPr>
        <w:t xml:space="preserve"> </w:t>
      </w:r>
      <w:r w:rsidRPr="00E95157">
        <w:rPr>
          <w:rFonts w:ascii="Menlo" w:hAnsi="Menlo" w:cs="Menlo"/>
          <w:color w:val="4E9A06"/>
          <w:sz w:val="20"/>
          <w:szCs w:val="20"/>
        </w:rPr>
        <w:t>'&lt;</w:t>
      </w:r>
      <w:proofErr w:type="spellStart"/>
      <w:r w:rsidRPr="00E95157">
        <w:rPr>
          <w:rFonts w:ascii="Menlo" w:hAnsi="Menlo" w:cs="Menlo"/>
          <w:color w:val="4E9A06"/>
          <w:sz w:val="20"/>
          <w:szCs w:val="20"/>
        </w:rPr>
        <w:t>feature_vector_name</w:t>
      </w:r>
      <w:proofErr w:type="spellEnd"/>
      <w:r w:rsidRPr="00E95157">
        <w:rPr>
          <w:rFonts w:ascii="Menlo" w:hAnsi="Menlo" w:cs="Menlo"/>
          <w:color w:val="4E9A06"/>
          <w:sz w:val="20"/>
          <w:szCs w:val="20"/>
        </w:rPr>
        <w:t>&gt;'</w:t>
      </w:r>
    </w:p>
    <w:p w14:paraId="01FD92A6" w14:textId="77777777" w:rsidR="00E95157" w:rsidRPr="00E95157" w:rsidRDefault="00E95157" w:rsidP="00E95157">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roofErr w:type="spellStart"/>
      <w:r w:rsidRPr="00E95157">
        <w:rPr>
          <w:rFonts w:ascii="Menlo" w:hAnsi="Menlo" w:cs="Menlo"/>
          <w:color w:val="000000"/>
          <w:sz w:val="20"/>
          <w:szCs w:val="20"/>
        </w:rPr>
        <w:t>offline_fv</w:t>
      </w:r>
      <w:proofErr w:type="spellEnd"/>
      <w:r w:rsidRPr="00E95157">
        <w:rPr>
          <w:rFonts w:ascii="Menlo" w:hAnsi="Menlo" w:cs="Menlo"/>
          <w:color w:val="222222"/>
          <w:sz w:val="20"/>
          <w:szCs w:val="20"/>
        </w:rPr>
        <w:t xml:space="preserve"> </w:t>
      </w:r>
      <w:r w:rsidRPr="00E95157">
        <w:rPr>
          <w:rFonts w:ascii="Menlo" w:hAnsi="Menlo" w:cs="Menlo"/>
          <w:b/>
          <w:bCs/>
          <w:color w:val="CE5C00"/>
          <w:sz w:val="20"/>
          <w:szCs w:val="20"/>
        </w:rPr>
        <w:t>=</w:t>
      </w:r>
      <w:r w:rsidRPr="00E95157">
        <w:rPr>
          <w:rFonts w:ascii="Menlo" w:hAnsi="Menlo" w:cs="Menlo"/>
          <w:color w:val="222222"/>
          <w:sz w:val="20"/>
          <w:szCs w:val="20"/>
        </w:rPr>
        <w:t xml:space="preserve"> </w:t>
      </w:r>
      <w:proofErr w:type="spellStart"/>
      <w:r w:rsidRPr="00E95157">
        <w:rPr>
          <w:rFonts w:ascii="Menlo" w:hAnsi="Menlo" w:cs="Menlo"/>
          <w:color w:val="000000"/>
          <w:sz w:val="20"/>
          <w:szCs w:val="20"/>
        </w:rPr>
        <w:t>fstore</w:t>
      </w:r>
      <w:r w:rsidRPr="00E95157">
        <w:rPr>
          <w:rFonts w:ascii="Menlo" w:hAnsi="Menlo" w:cs="Menlo"/>
          <w:b/>
          <w:bCs/>
          <w:color w:val="CE5C00"/>
          <w:sz w:val="20"/>
          <w:szCs w:val="20"/>
        </w:rPr>
        <w:t>.</w:t>
      </w:r>
      <w:r w:rsidRPr="00E95157">
        <w:rPr>
          <w:rFonts w:ascii="Menlo" w:hAnsi="Menlo" w:cs="Menlo"/>
          <w:color w:val="000000"/>
          <w:sz w:val="20"/>
          <w:szCs w:val="20"/>
        </w:rPr>
        <w:t>get_offline_</w:t>
      </w:r>
      <w:proofErr w:type="gramStart"/>
      <w:r w:rsidRPr="00E95157">
        <w:rPr>
          <w:rFonts w:ascii="Menlo" w:hAnsi="Menlo" w:cs="Menlo"/>
          <w:color w:val="000000"/>
          <w:sz w:val="20"/>
          <w:szCs w:val="20"/>
        </w:rPr>
        <w:t>features</w:t>
      </w:r>
      <w:proofErr w:type="spellEnd"/>
      <w:r w:rsidRPr="00E95157">
        <w:rPr>
          <w:rFonts w:ascii="Menlo" w:hAnsi="Menlo" w:cs="Menlo"/>
          <w:b/>
          <w:bCs/>
          <w:color w:val="000000"/>
          <w:sz w:val="20"/>
          <w:szCs w:val="20"/>
        </w:rPr>
        <w:t>(</w:t>
      </w:r>
      <w:proofErr w:type="spellStart"/>
      <w:proofErr w:type="gramEnd"/>
      <w:r w:rsidRPr="00E95157">
        <w:rPr>
          <w:rFonts w:ascii="Menlo" w:hAnsi="Menlo" w:cs="Menlo"/>
          <w:color w:val="000000"/>
          <w:sz w:val="20"/>
          <w:szCs w:val="20"/>
        </w:rPr>
        <w:t>feature_vector</w:t>
      </w:r>
      <w:proofErr w:type="spellEnd"/>
      <w:r w:rsidRPr="00E95157">
        <w:rPr>
          <w:rFonts w:ascii="Menlo" w:hAnsi="Menlo" w:cs="Menlo"/>
          <w:b/>
          <w:bCs/>
          <w:color w:val="CE5C00"/>
          <w:sz w:val="20"/>
          <w:szCs w:val="20"/>
        </w:rPr>
        <w:t>=</w:t>
      </w:r>
      <w:proofErr w:type="spellStart"/>
      <w:r w:rsidRPr="00E95157">
        <w:rPr>
          <w:rFonts w:ascii="Menlo" w:hAnsi="Menlo" w:cs="Menlo"/>
          <w:color w:val="000000"/>
          <w:sz w:val="20"/>
          <w:szCs w:val="20"/>
        </w:rPr>
        <w:t>feature_vector</w:t>
      </w:r>
      <w:proofErr w:type="spellEnd"/>
      <w:r w:rsidRPr="00E95157">
        <w:rPr>
          <w:rFonts w:ascii="Menlo" w:hAnsi="Menlo" w:cs="Menlo"/>
          <w:b/>
          <w:bCs/>
          <w:color w:val="000000"/>
          <w:sz w:val="20"/>
          <w:szCs w:val="20"/>
        </w:rPr>
        <w:t>,</w:t>
      </w:r>
      <w:r w:rsidRPr="00E95157">
        <w:rPr>
          <w:rFonts w:ascii="Menlo" w:hAnsi="Menlo" w:cs="Menlo"/>
          <w:color w:val="222222"/>
          <w:sz w:val="20"/>
          <w:szCs w:val="20"/>
        </w:rPr>
        <w:t xml:space="preserve"> </w:t>
      </w:r>
      <w:r w:rsidRPr="00E95157">
        <w:rPr>
          <w:rFonts w:ascii="Menlo" w:hAnsi="Menlo" w:cs="Menlo"/>
          <w:color w:val="000000"/>
          <w:sz w:val="20"/>
          <w:szCs w:val="20"/>
        </w:rPr>
        <w:t>target</w:t>
      </w:r>
      <w:r w:rsidRPr="00E95157">
        <w:rPr>
          <w:rFonts w:ascii="Menlo" w:hAnsi="Menlo" w:cs="Menlo"/>
          <w:b/>
          <w:bCs/>
          <w:color w:val="CE5C00"/>
          <w:sz w:val="20"/>
          <w:szCs w:val="20"/>
        </w:rPr>
        <w:t>=</w:t>
      </w:r>
      <w:proofErr w:type="spellStart"/>
      <w:r w:rsidRPr="00E95157">
        <w:rPr>
          <w:rFonts w:ascii="Menlo" w:hAnsi="Menlo" w:cs="Menlo"/>
          <w:color w:val="000000"/>
          <w:sz w:val="20"/>
          <w:szCs w:val="20"/>
        </w:rPr>
        <w:t>ParquetTarget</w:t>
      </w:r>
      <w:proofErr w:type="spellEnd"/>
      <w:r w:rsidRPr="00E95157">
        <w:rPr>
          <w:rFonts w:ascii="Menlo" w:hAnsi="Menlo" w:cs="Menlo"/>
          <w:b/>
          <w:bCs/>
          <w:color w:val="000000"/>
          <w:sz w:val="20"/>
          <w:szCs w:val="20"/>
        </w:rPr>
        <w:t>())</w:t>
      </w:r>
    </w:p>
    <w:p w14:paraId="77EF8D25" w14:textId="6646B1A0" w:rsidR="00E95157" w:rsidRPr="00E95157" w:rsidRDefault="00E95157" w:rsidP="00E95157">
      <w:r w:rsidRPr="00E95157">
        <w:fldChar w:fldCharType="begin"/>
      </w:r>
      <w:r w:rsidRPr="00E95157">
        <w:instrText xml:space="preserve"> INCLUDEPICTURE "/var/folders/7_/zvzc6bmx6xd0_q_4d88gvz5c0000gn/T/com.microsoft.Word/WebArchiveCopyPasteTempFiles/copy-button.svg" \* MERGEFORMATINET </w:instrText>
      </w:r>
      <w:r w:rsidRPr="00E95157">
        <w:fldChar w:fldCharType="separate"/>
      </w:r>
      <w:r w:rsidRPr="00E95157">
        <w:rPr>
          <w:noProof/>
        </w:rPr>
        <mc:AlternateContent>
          <mc:Choice Requires="wps">
            <w:drawing>
              <wp:inline distT="0" distB="0" distL="0" distR="0" wp14:anchorId="21798D27" wp14:editId="1319F7DE">
                <wp:extent cx="304800" cy="30480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FF3D0" id="Rectangle 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" filled="f" stroked="f">
                <o:lock v:ext="edit" aspectratio="t"/>
                <w10:anchorlock/>
              </v:rect>
            </w:pict>
          </mc:Fallback>
        </mc:AlternateContent>
      </w:r>
      <w:r w:rsidRPr="00E95157">
        <w:fldChar w:fldCharType="end"/>
      </w:r>
    </w:p>
    <w:p w14:paraId="3C06B00B" w14:textId="7EDA853D" w:rsidR="00E95157" w:rsidRPr="00E95157" w:rsidRDefault="00E95157" w:rsidP="00E95157">
      <w:pPr>
        <w:spacing w:after="100" w:afterAutospacing="1"/>
        <w:rPr>
          <w:rFonts w:ascii="Open Sans" w:hAnsi="Open Sans" w:cs="Open Sans"/>
        </w:rPr>
      </w:pPr>
      <w:r w:rsidRPr="00E95157">
        <w:rPr>
          <w:rFonts w:ascii="Open Sans" w:hAnsi="Open Sans" w:cs="Open Sans"/>
        </w:rPr>
        <w:t>Behind the scenes, </w:t>
      </w:r>
      <w:proofErr w:type="spellStart"/>
      <w:r w:rsidRPr="00E95157">
        <w:rPr>
          <w:rFonts w:ascii="Menlo" w:hAnsi="Menlo" w:cs="Menlo"/>
          <w:color w:val="4472C4" w:themeColor="accent1"/>
          <w:highlight w:val="lightGray"/>
        </w:rPr>
        <w:t>get_offline_</w:t>
      </w:r>
      <w:proofErr w:type="gramStart"/>
      <w:r w:rsidRPr="00E95157">
        <w:rPr>
          <w:rFonts w:ascii="Menlo" w:hAnsi="Menlo" w:cs="Menlo"/>
          <w:color w:val="4472C4" w:themeColor="accent1"/>
          <w:highlight w:val="lightGray"/>
        </w:rPr>
        <w:t>features</w:t>
      </w:r>
      <w:proofErr w:type="spellEnd"/>
      <w:r w:rsidRPr="00E95157">
        <w:rPr>
          <w:rFonts w:ascii="Menlo" w:hAnsi="Menlo" w:cs="Menlo"/>
          <w:color w:val="4472C4" w:themeColor="accent1"/>
          <w:highlight w:val="lightGray"/>
        </w:rPr>
        <w:t>(</w:t>
      </w:r>
      <w:proofErr w:type="gramEnd"/>
      <w:r w:rsidRPr="00E95157">
        <w:rPr>
          <w:rFonts w:ascii="Menlo" w:hAnsi="Menlo" w:cs="Menlo"/>
          <w:color w:val="4472C4" w:themeColor="accent1"/>
          <w:highlight w:val="lightGray"/>
        </w:rPr>
        <w:t>)</w:t>
      </w:r>
      <w:r w:rsidRPr="00E95157">
        <w:rPr>
          <w:rFonts w:ascii="Menlo" w:hAnsi="Menlo" w:cs="Menlo"/>
          <w:color w:val="4472C4" w:themeColor="accent1"/>
        </w:rPr>
        <w:t> </w:t>
      </w:r>
      <w:r w:rsidRPr="00E95157">
        <w:rPr>
          <w:rFonts w:ascii="Open Sans" w:hAnsi="Open Sans" w:cs="Open Sans"/>
        </w:rPr>
        <w:t>will run a local or Kubernetes job (can be specific by the </w:t>
      </w:r>
      <w:proofErr w:type="spellStart"/>
      <w:r w:rsidRPr="00E95157">
        <w:rPr>
          <w:rFonts w:ascii="Menlo" w:hAnsi="Menlo" w:cs="Menlo"/>
          <w:color w:val="4472C4" w:themeColor="accent1"/>
          <w:highlight w:val="lightGray"/>
        </w:rPr>
        <w:t>run_configparameter</w:t>
      </w:r>
      <w:proofErr w:type="spellEnd"/>
      <w:r w:rsidRPr="00E95157">
        <w:rPr>
          <w:rFonts w:ascii="Open Sans" w:hAnsi="Open Sans" w:cs="Open Sans"/>
        </w:rPr>
        <w:t>) to retrieve all the relevant data from the feature sets, merge them</w:t>
      </w:r>
      <w:r w:rsidR="007861B5">
        <w:rPr>
          <w:rFonts w:ascii="Open Sans" w:hAnsi="Open Sans" w:cs="Open Sans"/>
        </w:rPr>
        <w:t>,</w:t>
      </w:r>
      <w:r w:rsidRPr="00E95157">
        <w:rPr>
          <w:rFonts w:ascii="Open Sans" w:hAnsi="Open Sans" w:cs="Open Sans"/>
        </w:rPr>
        <w:t xml:space="preserve"> and return it to the specified </w:t>
      </w:r>
      <w:r w:rsidRPr="00E95157">
        <w:rPr>
          <w:rFonts w:ascii="Menlo" w:hAnsi="Menlo" w:cs="Menlo"/>
          <w:color w:val="4472C4" w:themeColor="accent1"/>
          <w:highlight w:val="lightGray"/>
        </w:rPr>
        <w:t>target</w:t>
      </w:r>
      <w:r w:rsidR="00200943">
        <w:rPr>
          <w:rFonts w:ascii="Open Sans" w:hAnsi="Open Sans" w:cs="Open Sans"/>
        </w:rPr>
        <w:t xml:space="preserve">. Targets </w:t>
      </w:r>
      <w:r w:rsidRPr="00E95157">
        <w:rPr>
          <w:rFonts w:ascii="Open Sans" w:hAnsi="Open Sans" w:cs="Open Sans"/>
        </w:rPr>
        <w:t>can be a local parquet, AZ Blob store or any other type of available storage.</w:t>
      </w:r>
    </w:p>
    <w:p w14:paraId="679C5A41" w14:textId="77777777" w:rsidR="00E95157" w:rsidRPr="00E95157" w:rsidRDefault="00E95157" w:rsidP="00E95157">
      <w:pPr>
        <w:spacing w:after="100" w:afterAutospacing="1"/>
        <w:rPr>
          <w:rFonts w:ascii="Open Sans" w:hAnsi="Open Sans" w:cs="Open Sans"/>
        </w:rPr>
      </w:pPr>
      <w:r w:rsidRPr="00E95157">
        <w:rPr>
          <w:rFonts w:ascii="Open Sans" w:hAnsi="Open Sans" w:cs="Open Sans"/>
        </w:rPr>
        <w:t xml:space="preserve">Once instantiated with a target, the feature vector will hold a reference to the instantiated dataset and will reference that as </w:t>
      </w:r>
      <w:proofErr w:type="spellStart"/>
      <w:r w:rsidRPr="00E95157">
        <w:rPr>
          <w:rFonts w:ascii="Open Sans" w:hAnsi="Open Sans" w:cs="Open Sans"/>
        </w:rPr>
        <w:t>it’s</w:t>
      </w:r>
      <w:proofErr w:type="spellEnd"/>
      <w:r w:rsidRPr="00E95157">
        <w:rPr>
          <w:rFonts w:ascii="Open Sans" w:hAnsi="Open Sans" w:cs="Open Sans"/>
        </w:rPr>
        <w:t xml:space="preserve"> current offline source.</w:t>
      </w:r>
    </w:p>
    <w:p w14:paraId="73C862C8" w14:textId="38ADF8EB" w:rsidR="002C7991" w:rsidRDefault="00E95157" w:rsidP="00E95157">
      <w:pPr>
        <w:spacing w:after="100" w:afterAutospacing="1"/>
        <w:rPr>
          <w:rFonts w:ascii="Open Sans" w:hAnsi="Open Sans" w:cs="Open Sans"/>
        </w:rPr>
      </w:pPr>
      <w:r w:rsidRPr="00E95157">
        <w:rPr>
          <w:rFonts w:ascii="Open Sans" w:hAnsi="Open Sans" w:cs="Open Sans"/>
        </w:rPr>
        <w:t xml:space="preserve">You can also use </w:t>
      </w:r>
      <w:proofErr w:type="spellStart"/>
      <w:r w:rsidRPr="00E95157">
        <w:rPr>
          <w:rFonts w:ascii="Open Sans" w:hAnsi="Open Sans" w:cs="Open Sans"/>
        </w:rPr>
        <w:t>MLRun’s</w:t>
      </w:r>
      <w:proofErr w:type="spellEnd"/>
      <w:r w:rsidRPr="00E95157">
        <w:rPr>
          <w:rFonts w:ascii="Open Sans" w:hAnsi="Open Sans" w:cs="Open Sans"/>
        </w:rPr>
        <w:t> </w:t>
      </w:r>
      <w:proofErr w:type="spellStart"/>
      <w:r w:rsidRPr="00E95157">
        <w:rPr>
          <w:rFonts w:ascii="Menlo" w:hAnsi="Menlo" w:cs="Menlo"/>
          <w:color w:val="4472C4" w:themeColor="accent1"/>
          <w:highlight w:val="lightGray"/>
        </w:rPr>
        <w:t>log_</w:t>
      </w:r>
      <w:proofErr w:type="gramStart"/>
      <w:r w:rsidRPr="00E95157">
        <w:rPr>
          <w:rFonts w:ascii="Menlo" w:hAnsi="Menlo" w:cs="Menlo"/>
          <w:color w:val="4472C4" w:themeColor="accent1"/>
          <w:highlight w:val="lightGray"/>
        </w:rPr>
        <w:t>dataset</w:t>
      </w:r>
      <w:proofErr w:type="spellEnd"/>
      <w:r w:rsidRPr="00E95157">
        <w:rPr>
          <w:rFonts w:ascii="Menlo" w:hAnsi="Menlo" w:cs="Menlo"/>
          <w:color w:val="4472C4" w:themeColor="accent1"/>
          <w:highlight w:val="lightGray"/>
        </w:rPr>
        <w:t>(</w:t>
      </w:r>
      <w:proofErr w:type="gramEnd"/>
      <w:r w:rsidRPr="00E95157">
        <w:rPr>
          <w:rFonts w:ascii="Menlo" w:hAnsi="Menlo" w:cs="Menlo"/>
          <w:color w:val="4472C4" w:themeColor="accent1"/>
          <w:highlight w:val="lightGray"/>
        </w:rPr>
        <w:t>)</w:t>
      </w:r>
      <w:r w:rsidRPr="00E95157">
        <w:rPr>
          <w:rFonts w:ascii="Open Sans" w:hAnsi="Open Sans" w:cs="Open Sans"/>
          <w:color w:val="4472C4" w:themeColor="accent1"/>
        </w:rPr>
        <w:t> </w:t>
      </w:r>
      <w:r w:rsidRPr="00E95157">
        <w:rPr>
          <w:rFonts w:ascii="Open Sans" w:hAnsi="Open Sans" w:cs="Open Sans"/>
        </w:rPr>
        <w:t>to log the specific dataset to the project as a specific dataset resource.</w:t>
      </w:r>
    </w:p>
    <w:p w14:paraId="374CE243" w14:textId="654E034A" w:rsidR="002C7991" w:rsidRDefault="002C7991" w:rsidP="002C7991">
      <w:pPr>
        <w:pStyle w:val="Heading2"/>
        <w:rPr>
          <w:rFonts w:ascii="Open Sans" w:hAnsi="Open Sans" w:cs="Open Sans"/>
          <w:color w:val="000000"/>
          <w:sz w:val="30"/>
          <w:szCs w:val="30"/>
        </w:rPr>
      </w:pPr>
      <w:r>
        <w:rPr>
          <w:rFonts w:ascii="Open Sans" w:hAnsi="Open Sans" w:cs="Open Sans"/>
          <w:color w:val="000000"/>
          <w:sz w:val="30"/>
          <w:szCs w:val="30"/>
        </w:rPr>
        <w:t>Training</w:t>
      </w:r>
    </w:p>
    <w:p w14:paraId="7CE1283D" w14:textId="64D19DC0" w:rsidR="002C7991" w:rsidRDefault="002C7991" w:rsidP="002C7991"/>
    <w:p w14:paraId="041C8322" w14:textId="068743B1" w:rsidR="001F1729" w:rsidRPr="001F1729" w:rsidRDefault="001F1729" w:rsidP="001F1729">
      <w:pPr>
        <w:spacing w:after="100" w:afterAutospacing="1"/>
        <w:rPr>
          <w:rFonts w:ascii="Open Sans" w:hAnsi="Open Sans" w:cs="Open Sans"/>
        </w:rPr>
      </w:pPr>
      <w:r w:rsidRPr="001F1729">
        <w:rPr>
          <w:rFonts w:ascii="Open Sans" w:hAnsi="Open Sans" w:cs="Open Sans"/>
        </w:rPr>
        <w:lastRenderedPageBreak/>
        <w:t xml:space="preserve">Training your model using the feature store is a </w:t>
      </w:r>
      <w:r w:rsidR="00CB096C" w:rsidRPr="001F1729">
        <w:rPr>
          <w:rFonts w:ascii="Open Sans" w:hAnsi="Open Sans" w:cs="Open Sans"/>
        </w:rPr>
        <w:t>simple</w:t>
      </w:r>
      <w:r w:rsidRPr="001F1729">
        <w:rPr>
          <w:rFonts w:ascii="Open Sans" w:hAnsi="Open Sans" w:cs="Open Sans"/>
        </w:rPr>
        <w:t xml:space="preserve"> task. </w:t>
      </w:r>
      <w:r w:rsidR="00C8368C">
        <w:rPr>
          <w:rFonts w:ascii="Open Sans" w:hAnsi="Open Sans" w:cs="Open Sans"/>
        </w:rPr>
        <w:t>Keep reading to e</w:t>
      </w:r>
      <w:r w:rsidRPr="001F1729">
        <w:rPr>
          <w:rFonts w:ascii="Open Sans" w:hAnsi="Open Sans" w:cs="Open Sans"/>
        </w:rPr>
        <w:t>xplore how to retrieve the offline dataset for EDA and in your training function.</w:t>
      </w:r>
    </w:p>
    <w:p w14:paraId="54DF6693" w14:textId="77777777" w:rsidR="001F1729" w:rsidRPr="001F1729" w:rsidRDefault="001F1729" w:rsidP="001F1729">
      <w:pPr>
        <w:spacing w:after="100" w:afterAutospacing="1"/>
        <w:rPr>
          <w:rFonts w:ascii="Open Sans" w:hAnsi="Open Sans" w:cs="Open Sans"/>
        </w:rPr>
      </w:pPr>
      <w:r w:rsidRPr="001F1729">
        <w:rPr>
          <w:rFonts w:ascii="Open Sans" w:hAnsi="Open Sans" w:cs="Open Sans"/>
        </w:rPr>
        <w:t xml:space="preserve">To simply retrieve a feature vector’s offline dataset, you can us </w:t>
      </w:r>
      <w:proofErr w:type="spellStart"/>
      <w:r w:rsidRPr="001F1729">
        <w:rPr>
          <w:rFonts w:ascii="Open Sans" w:hAnsi="Open Sans" w:cs="Open Sans"/>
        </w:rPr>
        <w:t>MLRun’s</w:t>
      </w:r>
      <w:proofErr w:type="spellEnd"/>
      <w:r w:rsidRPr="001F1729">
        <w:rPr>
          <w:rFonts w:ascii="Open Sans" w:hAnsi="Open Sans" w:cs="Open Sans"/>
        </w:rPr>
        <w:t xml:space="preserve"> </w:t>
      </w:r>
      <w:proofErr w:type="spellStart"/>
      <w:r w:rsidRPr="001F1729">
        <w:rPr>
          <w:rFonts w:ascii="Open Sans" w:hAnsi="Open Sans" w:cs="Open Sans"/>
        </w:rPr>
        <w:t>DataItem</w:t>
      </w:r>
      <w:proofErr w:type="spellEnd"/>
      <w:r w:rsidRPr="001F1729">
        <w:rPr>
          <w:rFonts w:ascii="Open Sans" w:hAnsi="Open Sans" w:cs="Open Sans"/>
        </w:rPr>
        <w:t xml:space="preserve"> mechanism, simply referencing the feature vector and asking to receive it as a </w:t>
      </w:r>
      <w:proofErr w:type="spellStart"/>
      <w:r w:rsidRPr="001F1729">
        <w:rPr>
          <w:rFonts w:ascii="Open Sans" w:hAnsi="Open Sans" w:cs="Open Sans"/>
        </w:rPr>
        <w:t>DataFrame</w:t>
      </w:r>
      <w:proofErr w:type="spellEnd"/>
      <w:r w:rsidRPr="001F1729">
        <w:rPr>
          <w:rFonts w:ascii="Open Sans" w:hAnsi="Open Sans" w:cs="Open Sans"/>
        </w:rPr>
        <w:t>.</w:t>
      </w:r>
    </w:p>
    <w:p w14:paraId="196EEA39"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000000"/>
          <w:sz w:val="20"/>
          <w:szCs w:val="20"/>
        </w:rPr>
        <w:t>df</w:t>
      </w:r>
      <w:r w:rsidRPr="001F1729">
        <w:rPr>
          <w:rFonts w:ascii="Menlo" w:hAnsi="Menlo" w:cs="Menlo"/>
          <w:color w:val="222222"/>
          <w:sz w:val="20"/>
          <w:szCs w:val="20"/>
        </w:rPr>
        <w:t xml:space="preserve"> </w:t>
      </w:r>
      <w:r w:rsidRPr="001F1729">
        <w:rPr>
          <w:rFonts w:ascii="Menlo" w:hAnsi="Menlo" w:cs="Menlo"/>
          <w:b/>
          <w:bCs/>
          <w:color w:val="CE5C00"/>
          <w:sz w:val="20"/>
          <w:szCs w:val="20"/>
        </w:rPr>
        <w:t>=</w:t>
      </w:r>
      <w:r w:rsidRPr="001F1729">
        <w:rPr>
          <w:rFonts w:ascii="Menlo" w:hAnsi="Menlo" w:cs="Menlo"/>
          <w:color w:val="222222"/>
          <w:sz w:val="20"/>
          <w:szCs w:val="20"/>
        </w:rPr>
        <w:t xml:space="preserve"> </w:t>
      </w:r>
      <w:r w:rsidRPr="001F1729">
        <w:rPr>
          <w:rFonts w:ascii="Menlo" w:hAnsi="Menlo" w:cs="Menlo"/>
          <w:color w:val="000000"/>
          <w:sz w:val="20"/>
          <w:szCs w:val="20"/>
        </w:rPr>
        <w:t>mlrun</w:t>
      </w:r>
      <w:r w:rsidRPr="001F1729">
        <w:rPr>
          <w:rFonts w:ascii="Menlo" w:hAnsi="Menlo" w:cs="Menlo"/>
          <w:b/>
          <w:bCs/>
          <w:color w:val="CE5C00"/>
          <w:sz w:val="20"/>
          <w:szCs w:val="20"/>
        </w:rPr>
        <w:t>.</w:t>
      </w:r>
      <w:r w:rsidRPr="001F1729">
        <w:rPr>
          <w:rFonts w:ascii="Menlo" w:hAnsi="Menlo" w:cs="Menlo"/>
          <w:color w:val="000000"/>
          <w:sz w:val="20"/>
          <w:szCs w:val="20"/>
        </w:rPr>
        <w:t>get_dataitem</w:t>
      </w:r>
      <w:r w:rsidRPr="001F1729">
        <w:rPr>
          <w:rFonts w:ascii="Menlo" w:hAnsi="Menlo" w:cs="Menlo"/>
          <w:b/>
          <w:bCs/>
          <w:color w:val="000000"/>
          <w:sz w:val="20"/>
          <w:szCs w:val="20"/>
        </w:rPr>
        <w:t>(</w:t>
      </w:r>
      <w:r w:rsidRPr="001F1729">
        <w:rPr>
          <w:rFonts w:ascii="Menlo" w:hAnsi="Menlo" w:cs="Menlo"/>
          <w:color w:val="4E9A06"/>
          <w:sz w:val="20"/>
          <w:szCs w:val="20"/>
        </w:rPr>
        <w:t>f'store://feature-vectors/{</w:t>
      </w:r>
      <w:r w:rsidRPr="001F1729">
        <w:rPr>
          <w:rFonts w:ascii="Menlo" w:hAnsi="Menlo" w:cs="Menlo"/>
          <w:color w:val="000000"/>
          <w:sz w:val="20"/>
          <w:szCs w:val="20"/>
        </w:rPr>
        <w:t>project</w:t>
      </w:r>
      <w:r w:rsidRPr="001F1729">
        <w:rPr>
          <w:rFonts w:ascii="Menlo" w:hAnsi="Menlo" w:cs="Menlo"/>
          <w:color w:val="4E9A06"/>
          <w:sz w:val="20"/>
          <w:szCs w:val="20"/>
        </w:rPr>
        <w:t>}/patient-deterioration'</w:t>
      </w:r>
      <w:r w:rsidRPr="001F1729">
        <w:rPr>
          <w:rFonts w:ascii="Menlo" w:hAnsi="Menlo" w:cs="Menlo"/>
          <w:b/>
          <w:bCs/>
          <w:color w:val="000000"/>
          <w:sz w:val="20"/>
          <w:szCs w:val="20"/>
        </w:rPr>
        <w:t>)</w:t>
      </w:r>
      <w:r w:rsidRPr="001F1729">
        <w:rPr>
          <w:rFonts w:ascii="Menlo" w:hAnsi="Menlo" w:cs="Menlo"/>
          <w:b/>
          <w:bCs/>
          <w:color w:val="CE5C00"/>
          <w:sz w:val="20"/>
          <w:szCs w:val="20"/>
        </w:rPr>
        <w:t>.</w:t>
      </w:r>
      <w:r w:rsidRPr="001F1729">
        <w:rPr>
          <w:rFonts w:ascii="Menlo" w:hAnsi="Menlo" w:cs="Menlo"/>
          <w:color w:val="000000"/>
          <w:sz w:val="20"/>
          <w:szCs w:val="20"/>
        </w:rPr>
        <w:t>as_</w:t>
      </w:r>
      <w:proofErr w:type="gramStart"/>
      <w:r w:rsidRPr="001F1729">
        <w:rPr>
          <w:rFonts w:ascii="Menlo" w:hAnsi="Menlo" w:cs="Menlo"/>
          <w:color w:val="000000"/>
          <w:sz w:val="20"/>
          <w:szCs w:val="20"/>
        </w:rPr>
        <w:t>df</w:t>
      </w:r>
      <w:r w:rsidRPr="001F1729">
        <w:rPr>
          <w:rFonts w:ascii="Menlo" w:hAnsi="Menlo" w:cs="Menlo"/>
          <w:b/>
          <w:bCs/>
          <w:color w:val="000000"/>
          <w:sz w:val="20"/>
          <w:szCs w:val="20"/>
        </w:rPr>
        <w:t>(</w:t>
      </w:r>
      <w:proofErr w:type="gramEnd"/>
      <w:r w:rsidRPr="001F1729">
        <w:rPr>
          <w:rFonts w:ascii="Menlo" w:hAnsi="Menlo" w:cs="Menlo"/>
          <w:b/>
          <w:bCs/>
          <w:color w:val="000000"/>
          <w:sz w:val="20"/>
          <w:szCs w:val="20"/>
        </w:rPr>
        <w:t>)</w:t>
      </w:r>
    </w:p>
    <w:p w14:paraId="4F1C57DC" w14:textId="21B6AA1E" w:rsidR="001F1729" w:rsidRPr="001F1729" w:rsidRDefault="001F1729" w:rsidP="001F1729">
      <w:r w:rsidRPr="001F1729">
        <w:fldChar w:fldCharType="begin"/>
      </w:r>
      <w:r w:rsidRPr="001F1729">
        <w:instrText xml:space="preserve"> INCLUDEPICTURE "/var/folders/7_/zvzc6bmx6xd0_q_4d88gvz5c0000gn/T/com.microsoft.Word/WebArchiveCopyPasteTempFiles/copy-button.svg" \* MERGEFORMATINET </w:instrText>
      </w:r>
      <w:r w:rsidRPr="001F1729">
        <w:fldChar w:fldCharType="separate"/>
      </w:r>
      <w:r w:rsidRPr="001F1729">
        <w:rPr>
          <w:noProof/>
        </w:rPr>
        <mc:AlternateContent>
          <mc:Choice Requires="wps">
            <w:drawing>
              <wp:inline distT="0" distB="0" distL="0" distR="0" wp14:anchorId="3C093596" wp14:editId="1862CF48">
                <wp:extent cx="304800" cy="30480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8A4A8" id="Rectangle 6"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" filled="f" stroked="f">
                <o:lock v:ext="edit" aspectratio="t"/>
                <w10:anchorlock/>
              </v:rect>
            </w:pict>
          </mc:Fallback>
        </mc:AlternateContent>
      </w:r>
      <w:r w:rsidRPr="001F1729">
        <w:fldChar w:fldCharType="end"/>
      </w:r>
    </w:p>
    <w:p w14:paraId="0D6373E2" w14:textId="77777777" w:rsidR="001F1729" w:rsidRPr="001F1729" w:rsidRDefault="001F1729" w:rsidP="001F1729">
      <w:pPr>
        <w:spacing w:after="100" w:afterAutospacing="1"/>
        <w:rPr>
          <w:rFonts w:ascii="Open Sans" w:hAnsi="Open Sans" w:cs="Open Sans"/>
        </w:rPr>
      </w:pPr>
      <w:r w:rsidRPr="001F1729">
        <w:rPr>
          <w:rFonts w:ascii="Open Sans" w:hAnsi="Open Sans" w:cs="Open Sans"/>
        </w:rPr>
        <w:t>When trying to retrieve the dataset in your training function, you can simply put the feature vector reference as an input to the function and use the </w:t>
      </w:r>
      <w:proofErr w:type="spellStart"/>
      <w:r w:rsidRPr="001F1729">
        <w:rPr>
          <w:rFonts w:ascii="Menlo" w:hAnsi="Menlo" w:cs="Menlo"/>
          <w:color w:val="4472C4" w:themeColor="accent1"/>
          <w:highlight w:val="lightGray"/>
        </w:rPr>
        <w:t>as_</w:t>
      </w:r>
      <w:proofErr w:type="gramStart"/>
      <w:r w:rsidRPr="001F1729">
        <w:rPr>
          <w:rFonts w:ascii="Menlo" w:hAnsi="Menlo" w:cs="Menlo"/>
          <w:color w:val="4472C4" w:themeColor="accent1"/>
          <w:highlight w:val="lightGray"/>
        </w:rPr>
        <w:t>df</w:t>
      </w:r>
      <w:proofErr w:type="spellEnd"/>
      <w:r w:rsidRPr="001F1729">
        <w:rPr>
          <w:rFonts w:ascii="Menlo" w:hAnsi="Menlo" w:cs="Menlo"/>
          <w:color w:val="4472C4" w:themeColor="accent1"/>
          <w:highlight w:val="lightGray"/>
        </w:rPr>
        <w:t>(</w:t>
      </w:r>
      <w:proofErr w:type="gramEnd"/>
      <w:r w:rsidRPr="001F1729">
        <w:rPr>
          <w:rFonts w:ascii="Menlo" w:hAnsi="Menlo" w:cs="Menlo"/>
          <w:color w:val="4472C4" w:themeColor="accent1"/>
          <w:highlight w:val="lightGray"/>
        </w:rPr>
        <w:t>)</w:t>
      </w:r>
      <w:r w:rsidRPr="001F1729">
        <w:rPr>
          <w:rFonts w:ascii="Menlo" w:hAnsi="Menlo" w:cs="Menlo"/>
          <w:color w:val="4472C4" w:themeColor="accent1"/>
        </w:rPr>
        <w:t> </w:t>
      </w:r>
      <w:r w:rsidRPr="001F1729">
        <w:rPr>
          <w:rFonts w:ascii="Open Sans" w:hAnsi="Open Sans" w:cs="Open Sans"/>
        </w:rPr>
        <w:t>function to retrieve it automatically.</w:t>
      </w:r>
    </w:p>
    <w:p w14:paraId="3B615A3A"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i/>
          <w:iCs/>
          <w:color w:val="8F5902"/>
          <w:sz w:val="20"/>
          <w:szCs w:val="20"/>
        </w:rPr>
        <w:t xml:space="preserve"># A sample </w:t>
      </w:r>
      <w:proofErr w:type="spellStart"/>
      <w:r w:rsidRPr="001F1729">
        <w:rPr>
          <w:rFonts w:ascii="Menlo" w:hAnsi="Menlo" w:cs="Menlo"/>
          <w:i/>
          <w:iCs/>
          <w:color w:val="8F5902"/>
          <w:sz w:val="20"/>
          <w:szCs w:val="20"/>
        </w:rPr>
        <w:t>MLRun</w:t>
      </w:r>
      <w:proofErr w:type="spellEnd"/>
      <w:r w:rsidRPr="001F1729">
        <w:rPr>
          <w:rFonts w:ascii="Menlo" w:hAnsi="Menlo" w:cs="Menlo"/>
          <w:i/>
          <w:iCs/>
          <w:color w:val="8F5902"/>
          <w:sz w:val="20"/>
          <w:szCs w:val="20"/>
        </w:rPr>
        <w:t xml:space="preserve"> training function</w:t>
      </w:r>
    </w:p>
    <w:p w14:paraId="20CF3498"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b/>
          <w:bCs/>
          <w:color w:val="204A87"/>
          <w:sz w:val="20"/>
          <w:szCs w:val="20"/>
        </w:rPr>
        <w:t>def</w:t>
      </w:r>
      <w:r w:rsidRPr="001F1729">
        <w:rPr>
          <w:rFonts w:ascii="Menlo" w:hAnsi="Menlo" w:cs="Menlo"/>
          <w:color w:val="222222"/>
          <w:sz w:val="20"/>
          <w:szCs w:val="20"/>
        </w:rPr>
        <w:t xml:space="preserve"> </w:t>
      </w:r>
      <w:proofErr w:type="spellStart"/>
      <w:r w:rsidRPr="001F1729">
        <w:rPr>
          <w:rFonts w:ascii="Menlo" w:hAnsi="Menlo" w:cs="Menlo"/>
          <w:color w:val="000000"/>
          <w:sz w:val="20"/>
          <w:szCs w:val="20"/>
        </w:rPr>
        <w:t>my_training_</w:t>
      </w:r>
      <w:proofErr w:type="gramStart"/>
      <w:r w:rsidRPr="001F1729">
        <w:rPr>
          <w:rFonts w:ascii="Menlo" w:hAnsi="Menlo" w:cs="Menlo"/>
          <w:color w:val="000000"/>
          <w:sz w:val="20"/>
          <w:szCs w:val="20"/>
        </w:rPr>
        <w:t>function</w:t>
      </w:r>
      <w:proofErr w:type="spellEnd"/>
      <w:r w:rsidRPr="001F1729">
        <w:rPr>
          <w:rFonts w:ascii="Menlo" w:hAnsi="Menlo" w:cs="Menlo"/>
          <w:b/>
          <w:bCs/>
          <w:color w:val="000000"/>
          <w:sz w:val="20"/>
          <w:szCs w:val="20"/>
        </w:rPr>
        <w:t>(</w:t>
      </w:r>
      <w:proofErr w:type="gramEnd"/>
      <w:r w:rsidRPr="001F1729">
        <w:rPr>
          <w:rFonts w:ascii="Menlo" w:hAnsi="Menlo" w:cs="Menlo"/>
          <w:color w:val="000000"/>
          <w:sz w:val="20"/>
          <w:szCs w:val="20"/>
        </w:rPr>
        <w:t>context</w:t>
      </w:r>
      <w:r w:rsidRPr="001F1729">
        <w:rPr>
          <w:rFonts w:ascii="Menlo" w:hAnsi="Menlo" w:cs="Menlo"/>
          <w:b/>
          <w:bCs/>
          <w:color w:val="000000"/>
          <w:sz w:val="20"/>
          <w:szCs w:val="20"/>
        </w:rPr>
        <w:t>,</w:t>
      </w:r>
      <w:r w:rsidRPr="001F1729">
        <w:rPr>
          <w:rFonts w:ascii="Menlo" w:hAnsi="Menlo" w:cs="Menlo"/>
          <w:color w:val="222222"/>
          <w:sz w:val="20"/>
          <w:szCs w:val="20"/>
        </w:rPr>
        <w:t xml:space="preserve"> </w:t>
      </w:r>
      <w:r w:rsidRPr="001F1729">
        <w:rPr>
          <w:rFonts w:ascii="Menlo" w:hAnsi="Menlo" w:cs="Menlo"/>
          <w:i/>
          <w:iCs/>
          <w:color w:val="8F5902"/>
          <w:sz w:val="20"/>
          <w:szCs w:val="20"/>
        </w:rPr>
        <w:t xml:space="preserve"># </w:t>
      </w:r>
      <w:proofErr w:type="spellStart"/>
      <w:r w:rsidRPr="001F1729">
        <w:rPr>
          <w:rFonts w:ascii="Menlo" w:hAnsi="Menlo" w:cs="Menlo"/>
          <w:i/>
          <w:iCs/>
          <w:color w:val="8F5902"/>
          <w:sz w:val="20"/>
          <w:szCs w:val="20"/>
        </w:rPr>
        <w:t>MLRun</w:t>
      </w:r>
      <w:proofErr w:type="spellEnd"/>
      <w:r w:rsidRPr="001F1729">
        <w:rPr>
          <w:rFonts w:ascii="Menlo" w:hAnsi="Menlo" w:cs="Menlo"/>
          <w:i/>
          <w:iCs/>
          <w:color w:val="8F5902"/>
          <w:sz w:val="20"/>
          <w:szCs w:val="20"/>
        </w:rPr>
        <w:t xml:space="preserve"> context</w:t>
      </w:r>
    </w:p>
    <w:p w14:paraId="482176AC"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color w:val="000000"/>
          <w:sz w:val="20"/>
          <w:szCs w:val="20"/>
        </w:rPr>
        <w:t>dataset</w:t>
      </w:r>
      <w:r w:rsidRPr="001F1729">
        <w:rPr>
          <w:rFonts w:ascii="Menlo" w:hAnsi="Menlo" w:cs="Menlo"/>
          <w:b/>
          <w:bCs/>
          <w:color w:val="000000"/>
          <w:sz w:val="20"/>
          <w:szCs w:val="20"/>
        </w:rPr>
        <w:t>,</w:t>
      </w:r>
      <w:r w:rsidRPr="001F1729">
        <w:rPr>
          <w:rFonts w:ascii="Menlo" w:hAnsi="Menlo" w:cs="Menlo"/>
          <w:color w:val="222222"/>
          <w:sz w:val="20"/>
          <w:szCs w:val="20"/>
        </w:rPr>
        <w:t xml:space="preserve"> </w:t>
      </w:r>
      <w:r w:rsidRPr="001F1729">
        <w:rPr>
          <w:rFonts w:ascii="Menlo" w:hAnsi="Menlo" w:cs="Menlo"/>
          <w:i/>
          <w:iCs/>
          <w:color w:val="8F5902"/>
          <w:sz w:val="20"/>
          <w:szCs w:val="20"/>
        </w:rPr>
        <w:t># our feature vector reference</w:t>
      </w:r>
    </w:p>
    <w:p w14:paraId="46D27AF4"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b/>
          <w:bCs/>
          <w:color w:val="CE5C00"/>
          <w:sz w:val="20"/>
          <w:szCs w:val="20"/>
        </w:rPr>
        <w:t>**</w:t>
      </w:r>
      <w:proofErr w:type="spellStart"/>
      <w:r w:rsidRPr="001F1729">
        <w:rPr>
          <w:rFonts w:ascii="Menlo" w:hAnsi="Menlo" w:cs="Menlo"/>
          <w:color w:val="000000"/>
          <w:sz w:val="20"/>
          <w:szCs w:val="20"/>
        </w:rPr>
        <w:t>kwargs</w:t>
      </w:r>
      <w:proofErr w:type="spellEnd"/>
      <w:r w:rsidRPr="001F1729">
        <w:rPr>
          <w:rFonts w:ascii="Menlo" w:hAnsi="Menlo" w:cs="Menlo"/>
          <w:b/>
          <w:bCs/>
          <w:color w:val="000000"/>
          <w:sz w:val="20"/>
          <w:szCs w:val="20"/>
        </w:rPr>
        <w:t>):</w:t>
      </w:r>
    </w:p>
    <w:p w14:paraId="13C3ADA6"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p>
    <w:p w14:paraId="54E965F6"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i/>
          <w:iCs/>
          <w:color w:val="8F5902"/>
          <w:sz w:val="20"/>
          <w:szCs w:val="20"/>
        </w:rPr>
        <w:t xml:space="preserve"># </w:t>
      </w:r>
      <w:proofErr w:type="spellStart"/>
      <w:proofErr w:type="gramStart"/>
      <w:r w:rsidRPr="001F1729">
        <w:rPr>
          <w:rFonts w:ascii="Menlo" w:hAnsi="Menlo" w:cs="Menlo"/>
          <w:i/>
          <w:iCs/>
          <w:color w:val="8F5902"/>
          <w:sz w:val="20"/>
          <w:szCs w:val="20"/>
        </w:rPr>
        <w:t>retreieve</w:t>
      </w:r>
      <w:proofErr w:type="spellEnd"/>
      <w:proofErr w:type="gramEnd"/>
      <w:r w:rsidRPr="001F1729">
        <w:rPr>
          <w:rFonts w:ascii="Menlo" w:hAnsi="Menlo" w:cs="Menlo"/>
          <w:i/>
          <w:iCs/>
          <w:color w:val="8F5902"/>
          <w:sz w:val="20"/>
          <w:szCs w:val="20"/>
        </w:rPr>
        <w:t xml:space="preserve"> the dataset</w:t>
      </w:r>
    </w:p>
    <w:p w14:paraId="18F97219"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color w:val="000000"/>
          <w:sz w:val="20"/>
          <w:szCs w:val="20"/>
        </w:rPr>
        <w:t>df</w:t>
      </w:r>
      <w:r w:rsidRPr="001F1729">
        <w:rPr>
          <w:rFonts w:ascii="Menlo" w:hAnsi="Menlo" w:cs="Menlo"/>
          <w:color w:val="222222"/>
          <w:sz w:val="20"/>
          <w:szCs w:val="20"/>
        </w:rPr>
        <w:t xml:space="preserve"> </w:t>
      </w:r>
      <w:r w:rsidRPr="001F1729">
        <w:rPr>
          <w:rFonts w:ascii="Menlo" w:hAnsi="Menlo" w:cs="Menlo"/>
          <w:b/>
          <w:bCs/>
          <w:color w:val="CE5C00"/>
          <w:sz w:val="20"/>
          <w:szCs w:val="20"/>
        </w:rPr>
        <w:t>=</w:t>
      </w:r>
      <w:r w:rsidRPr="001F1729">
        <w:rPr>
          <w:rFonts w:ascii="Menlo" w:hAnsi="Menlo" w:cs="Menlo"/>
          <w:color w:val="222222"/>
          <w:sz w:val="20"/>
          <w:szCs w:val="20"/>
        </w:rPr>
        <w:t xml:space="preserve"> </w:t>
      </w:r>
      <w:proofErr w:type="spellStart"/>
      <w:r w:rsidRPr="001F1729">
        <w:rPr>
          <w:rFonts w:ascii="Menlo" w:hAnsi="Menlo" w:cs="Menlo"/>
          <w:color w:val="000000"/>
          <w:sz w:val="20"/>
          <w:szCs w:val="20"/>
        </w:rPr>
        <w:t>dataset</w:t>
      </w:r>
      <w:r w:rsidRPr="001F1729">
        <w:rPr>
          <w:rFonts w:ascii="Menlo" w:hAnsi="Menlo" w:cs="Menlo"/>
          <w:b/>
          <w:bCs/>
          <w:color w:val="CE5C00"/>
          <w:sz w:val="20"/>
          <w:szCs w:val="20"/>
        </w:rPr>
        <w:t>.</w:t>
      </w:r>
      <w:r w:rsidRPr="001F1729">
        <w:rPr>
          <w:rFonts w:ascii="Menlo" w:hAnsi="Menlo" w:cs="Menlo"/>
          <w:color w:val="000000"/>
          <w:sz w:val="20"/>
          <w:szCs w:val="20"/>
        </w:rPr>
        <w:t>as_</w:t>
      </w:r>
      <w:proofErr w:type="gramStart"/>
      <w:r w:rsidRPr="001F1729">
        <w:rPr>
          <w:rFonts w:ascii="Menlo" w:hAnsi="Menlo" w:cs="Menlo"/>
          <w:color w:val="000000"/>
          <w:sz w:val="20"/>
          <w:szCs w:val="20"/>
        </w:rPr>
        <w:t>df</w:t>
      </w:r>
      <w:proofErr w:type="spellEnd"/>
      <w:r w:rsidRPr="001F1729">
        <w:rPr>
          <w:rFonts w:ascii="Menlo" w:hAnsi="Menlo" w:cs="Menlo"/>
          <w:b/>
          <w:bCs/>
          <w:color w:val="000000"/>
          <w:sz w:val="20"/>
          <w:szCs w:val="20"/>
        </w:rPr>
        <w:t>(</w:t>
      </w:r>
      <w:proofErr w:type="gramEnd"/>
      <w:r w:rsidRPr="001F1729">
        <w:rPr>
          <w:rFonts w:ascii="Menlo" w:hAnsi="Menlo" w:cs="Menlo"/>
          <w:b/>
          <w:bCs/>
          <w:color w:val="000000"/>
          <w:sz w:val="20"/>
          <w:szCs w:val="20"/>
        </w:rPr>
        <w:t>)</w:t>
      </w:r>
    </w:p>
    <w:p w14:paraId="349AF9DB"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
    <w:p w14:paraId="3870190E"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i/>
          <w:iCs/>
          <w:color w:val="8F5902"/>
          <w:sz w:val="20"/>
          <w:szCs w:val="20"/>
        </w:rPr>
        <w:t># The rest of your training code...</w:t>
      </w:r>
    </w:p>
    <w:p w14:paraId="3F7E0767" w14:textId="306312DE" w:rsidR="001F1729" w:rsidRPr="001F1729" w:rsidRDefault="001F1729" w:rsidP="001F1729">
      <w:r w:rsidRPr="001F1729">
        <w:fldChar w:fldCharType="begin"/>
      </w:r>
      <w:r w:rsidRPr="001F1729">
        <w:instrText xml:space="preserve"> INCLUDEPICTURE "/var/folders/7_/zvzc6bmx6xd0_q_4d88gvz5c0000gn/T/com.microsoft.Word/WebArchiveCopyPasteTempFiles/copy-button.svg" \* MERGEFORMATINET </w:instrText>
      </w:r>
      <w:r w:rsidRPr="001F1729">
        <w:fldChar w:fldCharType="separate"/>
      </w:r>
      <w:r w:rsidRPr="001F1729">
        <w:rPr>
          <w:noProof/>
        </w:rPr>
        <mc:AlternateContent>
          <mc:Choice Requires="wps">
            <w:drawing>
              <wp:inline distT="0" distB="0" distL="0" distR="0" wp14:anchorId="48599867" wp14:editId="64AF33CC">
                <wp:extent cx="304800" cy="30480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85426" id="Rectangle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" filled="f" stroked="f">
                <o:lock v:ext="edit" aspectratio="t"/>
                <w10:anchorlock/>
              </v:rect>
            </w:pict>
          </mc:Fallback>
        </mc:AlternateContent>
      </w:r>
      <w:r w:rsidRPr="001F1729">
        <w:fldChar w:fldCharType="end"/>
      </w:r>
    </w:p>
    <w:p w14:paraId="60EEC1AC" w14:textId="4304058E" w:rsidR="001F1729" w:rsidRPr="001F1729" w:rsidRDefault="001F1729" w:rsidP="001F1729">
      <w:pPr>
        <w:spacing w:after="100" w:afterAutospacing="1"/>
        <w:rPr>
          <w:rFonts w:ascii="Open Sans" w:hAnsi="Open Sans" w:cs="Open Sans"/>
        </w:rPr>
      </w:pPr>
      <w:r w:rsidRPr="001F1729">
        <w:rPr>
          <w:rFonts w:ascii="Open Sans" w:hAnsi="Open Sans" w:cs="Open Sans"/>
        </w:rPr>
        <w:t xml:space="preserve">And now we can create our </w:t>
      </w:r>
      <w:proofErr w:type="spellStart"/>
      <w:r w:rsidRPr="001F1729">
        <w:rPr>
          <w:rFonts w:ascii="Open Sans" w:hAnsi="Open Sans" w:cs="Open Sans"/>
        </w:rPr>
        <w:t>MLRun</w:t>
      </w:r>
      <w:proofErr w:type="spellEnd"/>
      <w:r w:rsidRPr="001F1729">
        <w:rPr>
          <w:rFonts w:ascii="Open Sans" w:hAnsi="Open Sans" w:cs="Open Sans"/>
        </w:rPr>
        <w:t xml:space="preserve"> function and run it locally or over the </w:t>
      </w:r>
      <w:r w:rsidR="00C8368C">
        <w:rPr>
          <w:rFonts w:ascii="Open Sans" w:hAnsi="Open Sans" w:cs="Open Sans"/>
        </w:rPr>
        <w:t>K</w:t>
      </w:r>
      <w:r w:rsidRPr="001F1729">
        <w:rPr>
          <w:rFonts w:ascii="Open Sans" w:hAnsi="Open Sans" w:cs="Open Sans"/>
        </w:rPr>
        <w:t>ubernetes cluster</w:t>
      </w:r>
    </w:p>
    <w:p w14:paraId="4288D9B9"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i/>
          <w:iCs/>
          <w:color w:val="8F5902"/>
          <w:sz w:val="20"/>
          <w:szCs w:val="20"/>
        </w:rPr>
        <w:lastRenderedPageBreak/>
        <w:t xml:space="preserve"># Creating the training </w:t>
      </w:r>
      <w:proofErr w:type="spellStart"/>
      <w:r w:rsidRPr="001F1729">
        <w:rPr>
          <w:rFonts w:ascii="Menlo" w:hAnsi="Menlo" w:cs="Menlo"/>
          <w:i/>
          <w:iCs/>
          <w:color w:val="8F5902"/>
          <w:sz w:val="20"/>
          <w:szCs w:val="20"/>
        </w:rPr>
        <w:t>MLRun</w:t>
      </w:r>
      <w:proofErr w:type="spellEnd"/>
      <w:r w:rsidRPr="001F1729">
        <w:rPr>
          <w:rFonts w:ascii="Menlo" w:hAnsi="Menlo" w:cs="Menlo"/>
          <w:i/>
          <w:iCs/>
          <w:color w:val="8F5902"/>
          <w:sz w:val="20"/>
          <w:szCs w:val="20"/>
        </w:rPr>
        <w:t xml:space="preserve"> function with our code</w:t>
      </w:r>
    </w:p>
    <w:p w14:paraId="171559D0"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roofErr w:type="spellStart"/>
      <w:r w:rsidRPr="001F1729">
        <w:rPr>
          <w:rFonts w:ascii="Menlo" w:hAnsi="Menlo" w:cs="Menlo"/>
          <w:color w:val="000000"/>
          <w:sz w:val="20"/>
          <w:szCs w:val="20"/>
        </w:rPr>
        <w:t>fn</w:t>
      </w:r>
      <w:proofErr w:type="spellEnd"/>
      <w:r w:rsidRPr="001F1729">
        <w:rPr>
          <w:rFonts w:ascii="Menlo" w:hAnsi="Menlo" w:cs="Menlo"/>
          <w:color w:val="222222"/>
          <w:sz w:val="20"/>
          <w:szCs w:val="20"/>
        </w:rPr>
        <w:t xml:space="preserve"> </w:t>
      </w:r>
      <w:r w:rsidRPr="001F1729">
        <w:rPr>
          <w:rFonts w:ascii="Menlo" w:hAnsi="Menlo" w:cs="Menlo"/>
          <w:b/>
          <w:bCs/>
          <w:color w:val="CE5C00"/>
          <w:sz w:val="20"/>
          <w:szCs w:val="20"/>
        </w:rPr>
        <w:t>=</w:t>
      </w:r>
      <w:r w:rsidRPr="001F1729">
        <w:rPr>
          <w:rFonts w:ascii="Menlo" w:hAnsi="Menlo" w:cs="Menlo"/>
          <w:color w:val="222222"/>
          <w:sz w:val="20"/>
          <w:szCs w:val="20"/>
        </w:rPr>
        <w:t xml:space="preserve"> </w:t>
      </w:r>
      <w:proofErr w:type="spellStart"/>
      <w:proofErr w:type="gramStart"/>
      <w:r w:rsidRPr="001F1729">
        <w:rPr>
          <w:rFonts w:ascii="Menlo" w:hAnsi="Menlo" w:cs="Menlo"/>
          <w:color w:val="000000"/>
          <w:sz w:val="20"/>
          <w:szCs w:val="20"/>
        </w:rPr>
        <w:t>mlrun</w:t>
      </w:r>
      <w:r w:rsidRPr="001F1729">
        <w:rPr>
          <w:rFonts w:ascii="Menlo" w:hAnsi="Menlo" w:cs="Menlo"/>
          <w:b/>
          <w:bCs/>
          <w:color w:val="CE5C00"/>
          <w:sz w:val="20"/>
          <w:szCs w:val="20"/>
        </w:rPr>
        <w:t>.</w:t>
      </w:r>
      <w:r w:rsidRPr="001F1729">
        <w:rPr>
          <w:rFonts w:ascii="Menlo" w:hAnsi="Menlo" w:cs="Menlo"/>
          <w:color w:val="000000"/>
          <w:sz w:val="20"/>
          <w:szCs w:val="20"/>
        </w:rPr>
        <w:t>code</w:t>
      </w:r>
      <w:proofErr w:type="gramEnd"/>
      <w:r w:rsidRPr="001F1729">
        <w:rPr>
          <w:rFonts w:ascii="Menlo" w:hAnsi="Menlo" w:cs="Menlo"/>
          <w:color w:val="000000"/>
          <w:sz w:val="20"/>
          <w:szCs w:val="20"/>
        </w:rPr>
        <w:t>_to_function</w:t>
      </w:r>
      <w:proofErr w:type="spellEnd"/>
      <w:r w:rsidRPr="001F1729">
        <w:rPr>
          <w:rFonts w:ascii="Menlo" w:hAnsi="Menlo" w:cs="Menlo"/>
          <w:b/>
          <w:bCs/>
          <w:color w:val="000000"/>
          <w:sz w:val="20"/>
          <w:szCs w:val="20"/>
        </w:rPr>
        <w:t>(</w:t>
      </w:r>
      <w:r w:rsidRPr="001F1729">
        <w:rPr>
          <w:rFonts w:ascii="Menlo" w:hAnsi="Menlo" w:cs="Menlo"/>
          <w:color w:val="4E9A06"/>
          <w:sz w:val="20"/>
          <w:szCs w:val="20"/>
        </w:rPr>
        <w:t>'training'</w:t>
      </w:r>
      <w:r w:rsidRPr="001F1729">
        <w:rPr>
          <w:rFonts w:ascii="Menlo" w:hAnsi="Menlo" w:cs="Menlo"/>
          <w:b/>
          <w:bCs/>
          <w:color w:val="000000"/>
          <w:sz w:val="20"/>
          <w:szCs w:val="20"/>
        </w:rPr>
        <w:t>,</w:t>
      </w:r>
      <w:r w:rsidRPr="001F1729">
        <w:rPr>
          <w:rFonts w:ascii="Menlo" w:hAnsi="Menlo" w:cs="Menlo"/>
          <w:color w:val="222222"/>
          <w:sz w:val="20"/>
          <w:szCs w:val="20"/>
        </w:rPr>
        <w:t xml:space="preserve"> </w:t>
      </w:r>
    </w:p>
    <w:p w14:paraId="29233E9B"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color w:val="000000"/>
          <w:sz w:val="20"/>
          <w:szCs w:val="20"/>
        </w:rPr>
        <w:t>kind</w:t>
      </w:r>
      <w:r w:rsidRPr="001F1729">
        <w:rPr>
          <w:rFonts w:ascii="Menlo" w:hAnsi="Menlo" w:cs="Menlo"/>
          <w:b/>
          <w:bCs/>
          <w:color w:val="CE5C00"/>
          <w:sz w:val="20"/>
          <w:szCs w:val="20"/>
        </w:rPr>
        <w:t>=</w:t>
      </w:r>
      <w:r w:rsidRPr="001F1729">
        <w:rPr>
          <w:rFonts w:ascii="Menlo" w:hAnsi="Menlo" w:cs="Menlo"/>
          <w:color w:val="4E9A06"/>
          <w:sz w:val="20"/>
          <w:szCs w:val="20"/>
        </w:rPr>
        <w:t>'job'</w:t>
      </w:r>
      <w:r w:rsidRPr="001F1729">
        <w:rPr>
          <w:rFonts w:ascii="Menlo" w:hAnsi="Menlo" w:cs="Menlo"/>
          <w:b/>
          <w:bCs/>
          <w:color w:val="000000"/>
          <w:sz w:val="20"/>
          <w:szCs w:val="20"/>
        </w:rPr>
        <w:t>,</w:t>
      </w:r>
    </w:p>
    <w:p w14:paraId="48258312"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color w:val="000000"/>
          <w:sz w:val="20"/>
          <w:szCs w:val="20"/>
        </w:rPr>
        <w:t>handler</w:t>
      </w:r>
      <w:r w:rsidRPr="001F1729">
        <w:rPr>
          <w:rFonts w:ascii="Menlo" w:hAnsi="Menlo" w:cs="Menlo"/>
          <w:b/>
          <w:bCs/>
          <w:color w:val="CE5C00"/>
          <w:sz w:val="20"/>
          <w:szCs w:val="20"/>
        </w:rPr>
        <w:t>=</w:t>
      </w:r>
      <w:r w:rsidRPr="001F1729">
        <w:rPr>
          <w:rFonts w:ascii="Menlo" w:hAnsi="Menlo" w:cs="Menlo"/>
          <w:color w:val="4E9A06"/>
          <w:sz w:val="20"/>
          <w:szCs w:val="20"/>
        </w:rPr>
        <w:t>'</w:t>
      </w:r>
      <w:proofErr w:type="spellStart"/>
      <w:r w:rsidRPr="001F1729">
        <w:rPr>
          <w:rFonts w:ascii="Menlo" w:hAnsi="Menlo" w:cs="Menlo"/>
          <w:color w:val="4E9A06"/>
          <w:sz w:val="20"/>
          <w:szCs w:val="20"/>
        </w:rPr>
        <w:t>my_training_function</w:t>
      </w:r>
      <w:proofErr w:type="spellEnd"/>
      <w:r w:rsidRPr="001F1729">
        <w:rPr>
          <w:rFonts w:ascii="Menlo" w:hAnsi="Menlo" w:cs="Menlo"/>
          <w:color w:val="4E9A06"/>
          <w:sz w:val="20"/>
          <w:szCs w:val="20"/>
        </w:rPr>
        <w:t>'</w:t>
      </w:r>
      <w:r w:rsidRPr="001F1729">
        <w:rPr>
          <w:rFonts w:ascii="Menlo" w:hAnsi="Menlo" w:cs="Menlo"/>
          <w:b/>
          <w:bCs/>
          <w:color w:val="000000"/>
          <w:sz w:val="20"/>
          <w:szCs w:val="20"/>
        </w:rPr>
        <w:t>)</w:t>
      </w:r>
    </w:p>
    <w:p w14:paraId="62221D4F"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
    <w:p w14:paraId="51CB3C62"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i/>
          <w:iCs/>
          <w:color w:val="8F5902"/>
          <w:sz w:val="20"/>
          <w:szCs w:val="20"/>
        </w:rPr>
        <w:t xml:space="preserve"># Creating the task to run our </w:t>
      </w:r>
      <w:proofErr w:type="spellStart"/>
      <w:r w:rsidRPr="001F1729">
        <w:rPr>
          <w:rFonts w:ascii="Menlo" w:hAnsi="Menlo" w:cs="Menlo"/>
          <w:i/>
          <w:iCs/>
          <w:color w:val="8F5902"/>
          <w:sz w:val="20"/>
          <w:szCs w:val="20"/>
        </w:rPr>
        <w:t>funciton</w:t>
      </w:r>
      <w:proofErr w:type="spellEnd"/>
      <w:r w:rsidRPr="001F1729">
        <w:rPr>
          <w:rFonts w:ascii="Menlo" w:hAnsi="Menlo" w:cs="Menlo"/>
          <w:i/>
          <w:iCs/>
          <w:color w:val="8F5902"/>
          <w:sz w:val="20"/>
          <w:szCs w:val="20"/>
        </w:rPr>
        <w:t xml:space="preserve"> with our dataset</w:t>
      </w:r>
    </w:p>
    <w:p w14:paraId="7CD86FE3"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000000"/>
          <w:sz w:val="20"/>
          <w:szCs w:val="20"/>
        </w:rPr>
        <w:t>task</w:t>
      </w:r>
      <w:r w:rsidRPr="001F1729">
        <w:rPr>
          <w:rFonts w:ascii="Menlo" w:hAnsi="Menlo" w:cs="Menlo"/>
          <w:color w:val="222222"/>
          <w:sz w:val="20"/>
          <w:szCs w:val="20"/>
        </w:rPr>
        <w:t xml:space="preserve"> </w:t>
      </w:r>
      <w:r w:rsidRPr="001F1729">
        <w:rPr>
          <w:rFonts w:ascii="Menlo" w:hAnsi="Menlo" w:cs="Menlo"/>
          <w:b/>
          <w:bCs/>
          <w:color w:val="CE5C00"/>
          <w:sz w:val="20"/>
          <w:szCs w:val="20"/>
        </w:rPr>
        <w:t>=</w:t>
      </w:r>
      <w:r w:rsidRPr="001F1729">
        <w:rPr>
          <w:rFonts w:ascii="Menlo" w:hAnsi="Menlo" w:cs="Menlo"/>
          <w:color w:val="222222"/>
          <w:sz w:val="20"/>
          <w:szCs w:val="20"/>
        </w:rPr>
        <w:t xml:space="preserve"> </w:t>
      </w:r>
      <w:proofErr w:type="spellStart"/>
      <w:r w:rsidRPr="001F1729">
        <w:rPr>
          <w:rFonts w:ascii="Menlo" w:hAnsi="Menlo" w:cs="Menlo"/>
          <w:color w:val="000000"/>
          <w:sz w:val="20"/>
          <w:szCs w:val="20"/>
        </w:rPr>
        <w:t>mlrun</w:t>
      </w:r>
      <w:r w:rsidRPr="001F1729">
        <w:rPr>
          <w:rFonts w:ascii="Menlo" w:hAnsi="Menlo" w:cs="Menlo"/>
          <w:b/>
          <w:bCs/>
          <w:color w:val="CE5C00"/>
          <w:sz w:val="20"/>
          <w:szCs w:val="20"/>
        </w:rPr>
        <w:t>.</w:t>
      </w:r>
      <w:r w:rsidRPr="001F1729">
        <w:rPr>
          <w:rFonts w:ascii="Menlo" w:hAnsi="Menlo" w:cs="Menlo"/>
          <w:color w:val="000000"/>
          <w:sz w:val="20"/>
          <w:szCs w:val="20"/>
        </w:rPr>
        <w:t>new_</w:t>
      </w:r>
      <w:proofErr w:type="gramStart"/>
      <w:r w:rsidRPr="001F1729">
        <w:rPr>
          <w:rFonts w:ascii="Menlo" w:hAnsi="Menlo" w:cs="Menlo"/>
          <w:color w:val="000000"/>
          <w:sz w:val="20"/>
          <w:szCs w:val="20"/>
        </w:rPr>
        <w:t>task</w:t>
      </w:r>
      <w:proofErr w:type="spellEnd"/>
      <w:r w:rsidRPr="001F1729">
        <w:rPr>
          <w:rFonts w:ascii="Menlo" w:hAnsi="Menlo" w:cs="Menlo"/>
          <w:b/>
          <w:bCs/>
          <w:color w:val="000000"/>
          <w:sz w:val="20"/>
          <w:szCs w:val="20"/>
        </w:rPr>
        <w:t>(</w:t>
      </w:r>
      <w:proofErr w:type="gramEnd"/>
      <w:r w:rsidRPr="001F1729">
        <w:rPr>
          <w:rFonts w:ascii="Menlo" w:hAnsi="Menlo" w:cs="Menlo"/>
          <w:color w:val="4E9A06"/>
          <w:sz w:val="20"/>
          <w:szCs w:val="20"/>
        </w:rPr>
        <w:t>'training'</w:t>
      </w:r>
      <w:r w:rsidRPr="001F1729">
        <w:rPr>
          <w:rFonts w:ascii="Menlo" w:hAnsi="Menlo" w:cs="Menlo"/>
          <w:b/>
          <w:bCs/>
          <w:color w:val="000000"/>
          <w:sz w:val="20"/>
          <w:szCs w:val="20"/>
        </w:rPr>
        <w:t>,</w:t>
      </w:r>
      <w:r w:rsidRPr="001F1729">
        <w:rPr>
          <w:rFonts w:ascii="Menlo" w:hAnsi="Menlo" w:cs="Menlo"/>
          <w:color w:val="222222"/>
          <w:sz w:val="20"/>
          <w:szCs w:val="20"/>
        </w:rPr>
        <w:t xml:space="preserve"> </w:t>
      </w:r>
    </w:p>
    <w:p w14:paraId="16495413"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color w:val="222222"/>
          <w:sz w:val="20"/>
          <w:szCs w:val="20"/>
        </w:rPr>
        <w:t xml:space="preserve">                      </w:t>
      </w:r>
      <w:r w:rsidRPr="001F1729">
        <w:rPr>
          <w:rFonts w:ascii="Menlo" w:hAnsi="Menlo" w:cs="Menlo"/>
          <w:color w:val="000000"/>
          <w:sz w:val="20"/>
          <w:szCs w:val="20"/>
        </w:rPr>
        <w:t>inputs</w:t>
      </w:r>
      <w:proofErr w:type="gramStart"/>
      <w:r w:rsidRPr="001F1729">
        <w:rPr>
          <w:rFonts w:ascii="Menlo" w:hAnsi="Menlo" w:cs="Menlo"/>
          <w:b/>
          <w:bCs/>
          <w:color w:val="CE5C00"/>
          <w:sz w:val="20"/>
          <w:szCs w:val="20"/>
        </w:rPr>
        <w:t>=</w:t>
      </w:r>
      <w:r w:rsidRPr="001F1729">
        <w:rPr>
          <w:rFonts w:ascii="Menlo" w:hAnsi="Menlo" w:cs="Menlo"/>
          <w:b/>
          <w:bCs/>
          <w:color w:val="000000"/>
          <w:sz w:val="20"/>
          <w:szCs w:val="20"/>
        </w:rPr>
        <w:t>{</w:t>
      </w:r>
      <w:proofErr w:type="gramEnd"/>
      <w:r w:rsidRPr="001F1729">
        <w:rPr>
          <w:rFonts w:ascii="Menlo" w:hAnsi="Menlo" w:cs="Menlo"/>
          <w:color w:val="4E9A06"/>
          <w:sz w:val="20"/>
          <w:szCs w:val="20"/>
        </w:rPr>
        <w:t>'dataset'</w:t>
      </w:r>
      <w:r w:rsidRPr="001F1729">
        <w:rPr>
          <w:rFonts w:ascii="Menlo" w:hAnsi="Menlo" w:cs="Menlo"/>
          <w:b/>
          <w:bCs/>
          <w:color w:val="000000"/>
          <w:sz w:val="20"/>
          <w:szCs w:val="20"/>
        </w:rPr>
        <w:t>:</w:t>
      </w:r>
      <w:r w:rsidRPr="001F1729">
        <w:rPr>
          <w:rFonts w:ascii="Menlo" w:hAnsi="Menlo" w:cs="Menlo"/>
          <w:color w:val="222222"/>
          <w:sz w:val="20"/>
          <w:szCs w:val="20"/>
        </w:rPr>
        <w:t xml:space="preserve"> </w:t>
      </w:r>
      <w:proofErr w:type="spellStart"/>
      <w:r w:rsidRPr="001F1729">
        <w:rPr>
          <w:rFonts w:ascii="Menlo" w:hAnsi="Menlo" w:cs="Menlo"/>
          <w:color w:val="4E9A06"/>
          <w:sz w:val="20"/>
          <w:szCs w:val="20"/>
        </w:rPr>
        <w:t>f'store</w:t>
      </w:r>
      <w:proofErr w:type="spellEnd"/>
      <w:r w:rsidRPr="001F1729">
        <w:rPr>
          <w:rFonts w:ascii="Menlo" w:hAnsi="Menlo" w:cs="Menlo"/>
          <w:color w:val="4E9A06"/>
          <w:sz w:val="20"/>
          <w:szCs w:val="20"/>
        </w:rPr>
        <w:t>://feature-vectors/{</w:t>
      </w:r>
      <w:r w:rsidRPr="001F1729">
        <w:rPr>
          <w:rFonts w:ascii="Menlo" w:hAnsi="Menlo" w:cs="Menlo"/>
          <w:color w:val="000000"/>
          <w:sz w:val="20"/>
          <w:szCs w:val="20"/>
        </w:rPr>
        <w:t>project</w:t>
      </w:r>
      <w:r w:rsidRPr="001F1729">
        <w:rPr>
          <w:rFonts w:ascii="Menlo" w:hAnsi="Menlo" w:cs="Menlo"/>
          <w:color w:val="4E9A06"/>
          <w:sz w:val="20"/>
          <w:szCs w:val="20"/>
        </w:rPr>
        <w:t>}/{</w:t>
      </w:r>
      <w:proofErr w:type="spellStart"/>
      <w:r w:rsidRPr="001F1729">
        <w:rPr>
          <w:rFonts w:ascii="Menlo" w:hAnsi="Menlo" w:cs="Menlo"/>
          <w:color w:val="000000"/>
          <w:sz w:val="20"/>
          <w:szCs w:val="20"/>
        </w:rPr>
        <w:t>feature_vector_name</w:t>
      </w:r>
      <w:proofErr w:type="spellEnd"/>
      <w:r w:rsidRPr="001F1729">
        <w:rPr>
          <w:rFonts w:ascii="Menlo" w:hAnsi="Menlo" w:cs="Menlo"/>
          <w:color w:val="4E9A06"/>
          <w:sz w:val="20"/>
          <w:szCs w:val="20"/>
        </w:rPr>
        <w:t>}'</w:t>
      </w:r>
      <w:r w:rsidRPr="001F1729">
        <w:rPr>
          <w:rFonts w:ascii="Menlo" w:hAnsi="Menlo" w:cs="Menlo"/>
          <w:b/>
          <w:bCs/>
          <w:color w:val="000000"/>
          <w:sz w:val="20"/>
          <w:szCs w:val="20"/>
        </w:rPr>
        <w:t>})</w:t>
      </w:r>
      <w:r w:rsidRPr="001F1729">
        <w:rPr>
          <w:rFonts w:ascii="Menlo" w:hAnsi="Menlo" w:cs="Menlo"/>
          <w:color w:val="222222"/>
          <w:sz w:val="20"/>
          <w:szCs w:val="20"/>
        </w:rPr>
        <w:t xml:space="preserve"> </w:t>
      </w:r>
      <w:r w:rsidRPr="001F1729">
        <w:rPr>
          <w:rFonts w:ascii="Menlo" w:hAnsi="Menlo" w:cs="Menlo"/>
          <w:i/>
          <w:iCs/>
          <w:color w:val="8F5902"/>
          <w:sz w:val="20"/>
          <w:szCs w:val="20"/>
        </w:rPr>
        <w:t># The feature vector is given as an input to the function</w:t>
      </w:r>
    </w:p>
    <w:p w14:paraId="162B1314"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
    <w:p w14:paraId="0D87A642"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r w:rsidRPr="001F1729">
        <w:rPr>
          <w:rFonts w:ascii="Menlo" w:hAnsi="Menlo" w:cs="Menlo"/>
          <w:i/>
          <w:iCs/>
          <w:color w:val="8F5902"/>
          <w:sz w:val="20"/>
          <w:szCs w:val="20"/>
        </w:rPr>
        <w:t xml:space="preserve"># Running the function over the </w:t>
      </w:r>
      <w:proofErr w:type="spellStart"/>
      <w:r w:rsidRPr="001F1729">
        <w:rPr>
          <w:rFonts w:ascii="Menlo" w:hAnsi="Menlo" w:cs="Menlo"/>
          <w:i/>
          <w:iCs/>
          <w:color w:val="8F5902"/>
          <w:sz w:val="20"/>
          <w:szCs w:val="20"/>
        </w:rPr>
        <w:t>kubernetes</w:t>
      </w:r>
      <w:proofErr w:type="spellEnd"/>
      <w:r w:rsidRPr="001F1729">
        <w:rPr>
          <w:rFonts w:ascii="Menlo" w:hAnsi="Menlo" w:cs="Menlo"/>
          <w:i/>
          <w:iCs/>
          <w:color w:val="8F5902"/>
          <w:sz w:val="20"/>
          <w:szCs w:val="20"/>
        </w:rPr>
        <w:t xml:space="preserve"> cluster</w:t>
      </w:r>
    </w:p>
    <w:p w14:paraId="2801EA1A" w14:textId="77777777" w:rsidR="001F1729" w:rsidRPr="001F1729" w:rsidRDefault="001F1729" w:rsidP="001F1729">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6" w:lineRule="atLeast"/>
        <w:rPr>
          <w:rFonts w:ascii="Menlo" w:hAnsi="Menlo" w:cs="Menlo"/>
          <w:color w:val="222222"/>
          <w:sz w:val="20"/>
          <w:szCs w:val="20"/>
        </w:rPr>
      </w:pPr>
      <w:proofErr w:type="spellStart"/>
      <w:r w:rsidRPr="001F1729">
        <w:rPr>
          <w:rFonts w:ascii="Menlo" w:hAnsi="Menlo" w:cs="Menlo"/>
          <w:color w:val="000000"/>
          <w:sz w:val="20"/>
          <w:szCs w:val="20"/>
        </w:rPr>
        <w:t>fn</w:t>
      </w:r>
      <w:r w:rsidRPr="001F1729">
        <w:rPr>
          <w:rFonts w:ascii="Menlo" w:hAnsi="Menlo" w:cs="Menlo"/>
          <w:b/>
          <w:bCs/>
          <w:color w:val="CE5C00"/>
          <w:sz w:val="20"/>
          <w:szCs w:val="20"/>
        </w:rPr>
        <w:t>.</w:t>
      </w:r>
      <w:r w:rsidRPr="001F1729">
        <w:rPr>
          <w:rFonts w:ascii="Menlo" w:hAnsi="Menlo" w:cs="Menlo"/>
          <w:color w:val="000000"/>
          <w:sz w:val="20"/>
          <w:szCs w:val="20"/>
        </w:rPr>
        <w:t>run</w:t>
      </w:r>
      <w:proofErr w:type="spellEnd"/>
      <w:r w:rsidRPr="001F1729">
        <w:rPr>
          <w:rFonts w:ascii="Menlo" w:hAnsi="Menlo" w:cs="Menlo"/>
          <w:b/>
          <w:bCs/>
          <w:color w:val="000000"/>
          <w:sz w:val="20"/>
          <w:szCs w:val="20"/>
        </w:rPr>
        <w:t>(</w:t>
      </w:r>
      <w:r w:rsidRPr="001F1729">
        <w:rPr>
          <w:rFonts w:ascii="Menlo" w:hAnsi="Menlo" w:cs="Menlo"/>
          <w:color w:val="000000"/>
          <w:sz w:val="20"/>
          <w:szCs w:val="20"/>
        </w:rPr>
        <w:t>task</w:t>
      </w:r>
      <w:r w:rsidRPr="001F1729">
        <w:rPr>
          <w:rFonts w:ascii="Menlo" w:hAnsi="Menlo" w:cs="Menlo"/>
          <w:b/>
          <w:bCs/>
          <w:color w:val="000000"/>
          <w:sz w:val="20"/>
          <w:szCs w:val="20"/>
        </w:rPr>
        <w:t>)</w:t>
      </w:r>
      <w:r w:rsidRPr="001F1729">
        <w:rPr>
          <w:rFonts w:ascii="Menlo" w:hAnsi="Menlo" w:cs="Menlo"/>
          <w:color w:val="222222"/>
          <w:sz w:val="20"/>
          <w:szCs w:val="20"/>
        </w:rPr>
        <w:t xml:space="preserve"> </w:t>
      </w:r>
      <w:r w:rsidRPr="001F1729">
        <w:rPr>
          <w:rFonts w:ascii="Menlo" w:hAnsi="Menlo" w:cs="Menlo"/>
          <w:i/>
          <w:iCs/>
          <w:color w:val="8F5902"/>
          <w:sz w:val="20"/>
          <w:szCs w:val="20"/>
        </w:rPr>
        <w:t># Set local=True to run locally</w:t>
      </w:r>
    </w:p>
    <w:p w14:paraId="3AA4B163" w14:textId="145F0680" w:rsidR="00F51814" w:rsidRDefault="00F51814" w:rsidP="00F51814">
      <w:pPr>
        <w:pStyle w:val="Heading2"/>
        <w:rPr>
          <w:rFonts w:ascii="Open Sans" w:hAnsi="Open Sans" w:cs="Open Sans"/>
          <w:color w:val="000000"/>
          <w:sz w:val="30"/>
          <w:szCs w:val="30"/>
        </w:rPr>
      </w:pPr>
      <w:r w:rsidRPr="00F51814">
        <w:rPr>
          <w:rFonts w:ascii="Open Sans" w:hAnsi="Open Sans" w:cs="Open Sans"/>
          <w:color w:val="000000"/>
          <w:sz w:val="30"/>
          <w:szCs w:val="30"/>
        </w:rPr>
        <w:t>Get online features</w:t>
      </w:r>
    </w:p>
    <w:p w14:paraId="1C8929AE" w14:textId="77777777" w:rsidR="00F51814" w:rsidRPr="00F51814" w:rsidRDefault="00F51814" w:rsidP="00F51814">
      <w:pPr>
        <w:rPr>
          <w:rFonts w:ascii="Open Sans" w:hAnsi="Open Sans" w:cs="Open Sans"/>
        </w:rPr>
      </w:pPr>
    </w:p>
    <w:p w14:paraId="5B360678" w14:textId="5510AF22" w:rsidR="00F51814" w:rsidRPr="00F51814" w:rsidRDefault="00F51814" w:rsidP="00F51814">
      <w:pPr>
        <w:pStyle w:val="NormalWeb"/>
        <w:spacing w:before="0" w:beforeAutospacing="0"/>
        <w:rPr>
          <w:rFonts w:ascii="Open Sans" w:hAnsi="Open Sans" w:cs="Open Sans"/>
        </w:rPr>
      </w:pPr>
      <w:r w:rsidRPr="00F51814">
        <w:rPr>
          <w:rFonts w:ascii="Open Sans" w:hAnsi="Open Sans" w:cs="Open Sans"/>
        </w:rPr>
        <w:t xml:space="preserve">The online features are created ad-hoc using </w:t>
      </w:r>
      <w:proofErr w:type="spellStart"/>
      <w:r w:rsidRPr="00F51814">
        <w:rPr>
          <w:rFonts w:ascii="Open Sans" w:hAnsi="Open Sans" w:cs="Open Sans"/>
        </w:rPr>
        <w:t>MLRun’s</w:t>
      </w:r>
      <w:proofErr w:type="spellEnd"/>
      <w:r w:rsidRPr="00F51814">
        <w:rPr>
          <w:rFonts w:ascii="Open Sans" w:hAnsi="Open Sans" w:cs="Open Sans"/>
        </w:rPr>
        <w:t xml:space="preserve"> feature store online feature service and are served from the</w:t>
      </w:r>
      <w:r w:rsidRPr="00F51814">
        <w:rPr>
          <w:rStyle w:val="apple-converted-space"/>
          <w:rFonts w:ascii="Open Sans" w:hAnsi="Open Sans" w:cs="Open Sans"/>
        </w:rPr>
        <w:t> </w:t>
      </w:r>
      <w:proofErr w:type="spellStart"/>
      <w:r w:rsidRPr="00F51814">
        <w:rPr>
          <w:rStyle w:val="Strong"/>
          <w:rFonts w:ascii="Open Sans" w:hAnsi="Open Sans" w:cs="Open Sans"/>
        </w:rPr>
        <w:t>nosql</w:t>
      </w:r>
      <w:proofErr w:type="spellEnd"/>
      <w:r>
        <w:rPr>
          <w:rStyle w:val="Strong"/>
          <w:rFonts w:ascii="Open Sans" w:hAnsi="Open Sans" w:cs="Open Sans"/>
        </w:rPr>
        <w:t xml:space="preserve"> </w:t>
      </w:r>
      <w:r w:rsidRPr="00F51814">
        <w:rPr>
          <w:rFonts w:ascii="Open Sans" w:hAnsi="Open Sans" w:cs="Open Sans"/>
        </w:rPr>
        <w:t>target for real-time performance needs.</w:t>
      </w:r>
    </w:p>
    <w:p w14:paraId="42A30BD3" w14:textId="77777777" w:rsidR="00F51814" w:rsidRPr="00F51814" w:rsidRDefault="00F51814" w:rsidP="00F51814">
      <w:pPr>
        <w:pStyle w:val="NormalWeb"/>
        <w:spacing w:before="0" w:beforeAutospacing="0"/>
        <w:rPr>
          <w:rFonts w:ascii="Open Sans" w:hAnsi="Open Sans" w:cs="Open Sans"/>
        </w:rPr>
      </w:pPr>
      <w:r w:rsidRPr="00F51814">
        <w:rPr>
          <w:rFonts w:ascii="Open Sans" w:hAnsi="Open Sans" w:cs="Open Sans"/>
        </w:rPr>
        <w:t>To use it we will first create an online feature service with our feature vector.</w:t>
      </w:r>
    </w:p>
    <w:p w14:paraId="04097C84" w14:textId="77777777" w:rsidR="00F51814" w:rsidRDefault="00F51814" w:rsidP="00F51814">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kn"/>
          <w:rFonts w:ascii="Menlo" w:hAnsi="Menlo" w:cs="Menlo"/>
          <w:b/>
          <w:bCs/>
          <w:color w:val="204A87"/>
        </w:rPr>
        <w:t>import</w:t>
      </w:r>
      <w:r>
        <w:rPr>
          <w:rFonts w:ascii="Menlo" w:hAnsi="Menlo" w:cs="Menlo"/>
          <w:color w:val="222222"/>
        </w:rPr>
        <w:t xml:space="preserve"> </w:t>
      </w:r>
      <w:proofErr w:type="spellStart"/>
      <w:proofErr w:type="gramStart"/>
      <w:r>
        <w:rPr>
          <w:rStyle w:val="nn"/>
          <w:rFonts w:ascii="Menlo" w:hAnsi="Menlo" w:cs="Menlo"/>
          <w:color w:val="000000"/>
        </w:rPr>
        <w:t>mlrun.feature</w:t>
      </w:r>
      <w:proofErr w:type="gramEnd"/>
      <w:r>
        <w:rPr>
          <w:rStyle w:val="nn"/>
          <w:rFonts w:ascii="Menlo" w:hAnsi="Menlo" w:cs="Menlo"/>
          <w:color w:val="000000"/>
        </w:rPr>
        <w:t>_store</w:t>
      </w:r>
      <w:proofErr w:type="spellEnd"/>
      <w:r>
        <w:rPr>
          <w:rFonts w:ascii="Menlo" w:hAnsi="Menlo" w:cs="Menlo"/>
          <w:color w:val="222222"/>
        </w:rPr>
        <w:t xml:space="preserve"> </w:t>
      </w:r>
      <w:r>
        <w:rPr>
          <w:rStyle w:val="k"/>
          <w:rFonts w:ascii="Menlo" w:hAnsi="Menlo" w:cs="Menlo"/>
          <w:b/>
          <w:bCs/>
          <w:color w:val="204A87"/>
        </w:rPr>
        <w:t>as</w:t>
      </w:r>
      <w:r>
        <w:rPr>
          <w:rFonts w:ascii="Menlo" w:hAnsi="Menlo" w:cs="Menlo"/>
          <w:color w:val="222222"/>
        </w:rPr>
        <w:t xml:space="preserve"> </w:t>
      </w:r>
      <w:proofErr w:type="spellStart"/>
      <w:r>
        <w:rPr>
          <w:rStyle w:val="nn"/>
          <w:rFonts w:ascii="Menlo" w:hAnsi="Menlo" w:cs="Menlo"/>
          <w:color w:val="000000"/>
        </w:rPr>
        <w:t>fstore</w:t>
      </w:r>
      <w:proofErr w:type="spellEnd"/>
    </w:p>
    <w:p w14:paraId="7AFA85C7" w14:textId="77777777" w:rsidR="00F51814" w:rsidRDefault="00F51814" w:rsidP="00F51814">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77EB1B7A" w14:textId="77777777" w:rsidR="00F51814" w:rsidRDefault="00F51814" w:rsidP="00F51814">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n"/>
          <w:rFonts w:ascii="Menlo" w:hAnsi="Menlo" w:cs="Menlo"/>
          <w:color w:val="000000"/>
        </w:rPr>
        <w:t>svc</w:t>
      </w:r>
      <w:r>
        <w:rPr>
          <w:rFonts w:ascii="Menlo" w:hAnsi="Menlo" w:cs="Menlo"/>
          <w:color w:val="222222"/>
        </w:rPr>
        <w:t xml:space="preserve"> </w:t>
      </w:r>
      <w:r>
        <w:rPr>
          <w:rStyle w:val="o"/>
          <w:rFonts w:ascii="Menlo" w:hAnsi="Menlo" w:cs="Menlo"/>
          <w:b/>
          <w:bCs/>
          <w:color w:val="CE5C00"/>
        </w:rPr>
        <w:t>=</w:t>
      </w:r>
      <w:r>
        <w:rPr>
          <w:rFonts w:ascii="Menlo" w:hAnsi="Menlo" w:cs="Menlo"/>
          <w:color w:val="222222"/>
        </w:rPr>
        <w:t xml:space="preserve"> </w:t>
      </w:r>
      <w:proofErr w:type="spellStart"/>
      <w:r>
        <w:rPr>
          <w:rStyle w:val="n"/>
          <w:rFonts w:ascii="Menlo" w:hAnsi="Menlo" w:cs="Menlo"/>
          <w:color w:val="000000"/>
        </w:rPr>
        <w:t>fstore</w:t>
      </w:r>
      <w:r>
        <w:rPr>
          <w:rStyle w:val="o"/>
          <w:rFonts w:ascii="Menlo" w:hAnsi="Menlo" w:cs="Menlo"/>
          <w:b/>
          <w:bCs/>
          <w:color w:val="CE5C00"/>
        </w:rPr>
        <w:t>.</w:t>
      </w:r>
      <w:r>
        <w:rPr>
          <w:rStyle w:val="n"/>
          <w:rFonts w:ascii="Menlo" w:hAnsi="Menlo" w:cs="Menlo"/>
          <w:color w:val="000000"/>
        </w:rPr>
        <w:t>get_online_feature_</w:t>
      </w:r>
      <w:proofErr w:type="gramStart"/>
      <w:r>
        <w:rPr>
          <w:rStyle w:val="n"/>
          <w:rFonts w:ascii="Menlo" w:hAnsi="Menlo" w:cs="Menlo"/>
          <w:color w:val="000000"/>
        </w:rPr>
        <w:t>service</w:t>
      </w:r>
      <w:proofErr w:type="spellEnd"/>
      <w:r>
        <w:rPr>
          <w:rStyle w:val="p"/>
          <w:rFonts w:ascii="Menlo" w:hAnsi="Menlo" w:cs="Menlo"/>
          <w:b/>
          <w:bCs/>
          <w:color w:val="000000"/>
        </w:rPr>
        <w:t>(</w:t>
      </w:r>
      <w:proofErr w:type="gramEnd"/>
      <w:r>
        <w:rPr>
          <w:rStyle w:val="o"/>
          <w:rFonts w:ascii="Menlo" w:hAnsi="Menlo" w:cs="Menlo"/>
          <w:b/>
          <w:bCs/>
          <w:color w:val="CE5C00"/>
        </w:rPr>
        <w:t>&lt;</w:t>
      </w:r>
      <w:r>
        <w:rPr>
          <w:rStyle w:val="n"/>
          <w:rFonts w:ascii="Menlo" w:hAnsi="Menlo" w:cs="Menlo"/>
          <w:color w:val="000000"/>
        </w:rPr>
        <w:t>feature</w:t>
      </w:r>
      <w:r>
        <w:rPr>
          <w:rFonts w:ascii="Menlo" w:hAnsi="Menlo" w:cs="Menlo"/>
          <w:color w:val="222222"/>
        </w:rPr>
        <w:t xml:space="preserve"> </w:t>
      </w:r>
      <w:r>
        <w:rPr>
          <w:rStyle w:val="n"/>
          <w:rFonts w:ascii="Menlo" w:hAnsi="Menlo" w:cs="Menlo"/>
          <w:color w:val="000000"/>
        </w:rPr>
        <w:t>vector</w:t>
      </w:r>
      <w:r>
        <w:rPr>
          <w:rFonts w:ascii="Menlo" w:hAnsi="Menlo" w:cs="Menlo"/>
          <w:color w:val="222222"/>
        </w:rPr>
        <w:t xml:space="preserve"> </w:t>
      </w:r>
      <w:r>
        <w:rPr>
          <w:rStyle w:val="n"/>
          <w:rFonts w:ascii="Menlo" w:hAnsi="Menlo" w:cs="Menlo"/>
          <w:color w:val="000000"/>
        </w:rPr>
        <w:t>name</w:t>
      </w:r>
      <w:r>
        <w:rPr>
          <w:rStyle w:val="o"/>
          <w:rFonts w:ascii="Menlo" w:hAnsi="Menlo" w:cs="Menlo"/>
          <w:b/>
          <w:bCs/>
          <w:color w:val="CE5C00"/>
        </w:rPr>
        <w:t>&gt;</w:t>
      </w:r>
      <w:r>
        <w:rPr>
          <w:rStyle w:val="p"/>
          <w:rFonts w:ascii="Menlo" w:hAnsi="Menlo" w:cs="Menlo"/>
          <w:b/>
          <w:bCs/>
          <w:color w:val="000000"/>
        </w:rPr>
        <w:t>)</w:t>
      </w:r>
    </w:p>
    <w:p w14:paraId="1189FEA6" w14:textId="79374F39" w:rsidR="00F51814" w:rsidRDefault="00F51814" w:rsidP="00F51814">
      <w:r>
        <w:fldChar w:fldCharType="begin"/>
      </w:r>
      <w:r>
        <w:instrText xml:space="preserve"> INCLUDEPICTURE "/var/folders/7_/zvzc6bmx6xd0_q_4d88gvz5c0000gn/T/com.microsoft.Word/WebArchiveCopyPasteTempFiles/copy-button.svg" \* MERGEFORMATINET </w:instrText>
      </w:r>
      <w:r>
        <w:fldChar w:fldCharType="separate"/>
      </w:r>
      <w:r>
        <w:rPr>
          <w:noProof/>
        </w:rPr>
        <mc:AlternateContent>
          <mc:Choice Requires="wps">
            <w:drawing>
              <wp:inline distT="0" distB="0" distL="0" distR="0" wp14:anchorId="7D9F0426" wp14:editId="59E67585">
                <wp:extent cx="308610" cy="30861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8256" id="Rectangle 8"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" filled="f" stroked="f">
                <o:lock v:ext="edit" aspectratio="t"/>
                <w10:anchorlock/>
              </v:rect>
            </w:pict>
          </mc:Fallback>
        </mc:AlternateContent>
      </w:r>
      <w:r>
        <w:fldChar w:fldCharType="end"/>
      </w:r>
    </w:p>
    <w:p w14:paraId="75FAEC5C" w14:textId="0320E313" w:rsidR="00F51814" w:rsidRDefault="00F51814" w:rsidP="00F51814">
      <w:pPr>
        <w:pStyle w:val="NormalWeb"/>
        <w:spacing w:before="0" w:beforeAutospacing="0"/>
      </w:pPr>
      <w:r w:rsidRPr="00F51814">
        <w:rPr>
          <w:rFonts w:ascii="Open Sans" w:hAnsi="Open Sans" w:cs="Open Sans"/>
        </w:rPr>
        <w:lastRenderedPageBreak/>
        <w:t>After creating the service</w:t>
      </w:r>
      <w:r w:rsidR="00552A3B">
        <w:rPr>
          <w:rFonts w:ascii="Open Sans" w:hAnsi="Open Sans" w:cs="Open Sans"/>
        </w:rPr>
        <w:t>,</w:t>
      </w:r>
      <w:r w:rsidRPr="00F51814">
        <w:rPr>
          <w:rFonts w:ascii="Open Sans" w:hAnsi="Open Sans" w:cs="Open Sans"/>
        </w:rPr>
        <w:t xml:space="preserve"> use the feature vector’s Entity to get the latest feature vector for it. You can pass a list of</w:t>
      </w:r>
      <w:r w:rsidRPr="00F51814">
        <w:rPr>
          <w:rStyle w:val="apple-converted-space"/>
          <w:rFonts w:ascii="Open Sans" w:hAnsi="Open Sans" w:cs="Open Sans"/>
        </w:rPr>
        <w:t> </w:t>
      </w:r>
      <w:r w:rsidRPr="00552A3B">
        <w:rPr>
          <w:rStyle w:val="pre"/>
          <w:rFonts w:ascii="Menlo" w:hAnsi="Menlo" w:cs="Menlo"/>
          <w:color w:val="4472C4" w:themeColor="accent1"/>
          <w:sz w:val="20"/>
          <w:szCs w:val="20"/>
          <w:highlight w:val="lightGray"/>
        </w:rPr>
        <w:t>{&lt;key</w:t>
      </w:r>
      <w:r w:rsidRPr="00552A3B">
        <w:rPr>
          <w:rStyle w:val="apple-converted-space"/>
          <w:rFonts w:ascii="Menlo" w:hAnsi="Menlo" w:cs="Menlo"/>
          <w:color w:val="4472C4" w:themeColor="accent1"/>
          <w:sz w:val="20"/>
          <w:szCs w:val="20"/>
          <w:highlight w:val="lightGray"/>
        </w:rPr>
        <w:t> </w:t>
      </w:r>
      <w:r w:rsidRPr="00552A3B">
        <w:rPr>
          <w:rStyle w:val="pre"/>
          <w:rFonts w:ascii="Menlo" w:hAnsi="Menlo" w:cs="Menlo"/>
          <w:color w:val="4472C4" w:themeColor="accent1"/>
          <w:sz w:val="20"/>
          <w:szCs w:val="20"/>
          <w:highlight w:val="lightGray"/>
        </w:rPr>
        <w:t>name&gt;:</w:t>
      </w:r>
      <w:r w:rsidRPr="00552A3B">
        <w:rPr>
          <w:rStyle w:val="apple-converted-space"/>
          <w:rFonts w:ascii="Menlo" w:hAnsi="Menlo" w:cs="Menlo"/>
          <w:color w:val="4472C4" w:themeColor="accent1"/>
          <w:sz w:val="20"/>
          <w:szCs w:val="20"/>
          <w:highlight w:val="lightGray"/>
        </w:rPr>
        <w:t> </w:t>
      </w:r>
      <w:r w:rsidRPr="00552A3B">
        <w:rPr>
          <w:rStyle w:val="pre"/>
          <w:rFonts w:ascii="Menlo" w:hAnsi="Menlo" w:cs="Menlo"/>
          <w:color w:val="4472C4" w:themeColor="accent1"/>
          <w:sz w:val="20"/>
          <w:szCs w:val="20"/>
          <w:highlight w:val="lightGray"/>
        </w:rPr>
        <w:t>&lt;key</w:t>
      </w:r>
      <w:r w:rsidRPr="00552A3B">
        <w:rPr>
          <w:rStyle w:val="apple-converted-space"/>
          <w:rFonts w:ascii="Menlo" w:hAnsi="Menlo" w:cs="Menlo"/>
          <w:color w:val="4472C4" w:themeColor="accent1"/>
          <w:sz w:val="20"/>
          <w:szCs w:val="20"/>
          <w:highlight w:val="lightGray"/>
        </w:rPr>
        <w:t> </w:t>
      </w:r>
      <w:r w:rsidRPr="00552A3B">
        <w:rPr>
          <w:rStyle w:val="pre"/>
          <w:rFonts w:ascii="Menlo" w:hAnsi="Menlo" w:cs="Menlo"/>
          <w:color w:val="4472C4" w:themeColor="accent1"/>
          <w:sz w:val="20"/>
          <w:szCs w:val="20"/>
          <w:highlight w:val="lightGray"/>
        </w:rPr>
        <w:t>value&gt;}</w:t>
      </w:r>
      <w:r w:rsidRPr="00552A3B">
        <w:rPr>
          <w:rStyle w:val="apple-converted-space"/>
          <w:rFonts w:ascii="Open Sans" w:hAnsi="Open Sans" w:cs="Open Sans"/>
          <w:color w:val="4472C4" w:themeColor="accent1"/>
        </w:rPr>
        <w:t> </w:t>
      </w:r>
      <w:r w:rsidRPr="00F51814">
        <w:rPr>
          <w:rFonts w:ascii="Open Sans" w:hAnsi="Open Sans" w:cs="Open Sans"/>
        </w:rPr>
        <w:t>pairs to receive a batch of feature vectors</w:t>
      </w:r>
      <w:r>
        <w:t>.</w:t>
      </w:r>
    </w:p>
    <w:p w14:paraId="364A7F42" w14:textId="77777777" w:rsidR="00F51814" w:rsidRDefault="00F51814" w:rsidP="00F51814">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r>
        <w:rPr>
          <w:rStyle w:val="n"/>
          <w:rFonts w:ascii="Menlo" w:hAnsi="Menlo" w:cs="Menlo"/>
          <w:color w:val="000000"/>
        </w:rPr>
        <w:t>fv</w:t>
      </w:r>
      <w:proofErr w:type="spellEnd"/>
      <w:r>
        <w:rPr>
          <w:rFonts w:ascii="Menlo" w:hAnsi="Menlo" w:cs="Menlo"/>
          <w:color w:val="222222"/>
        </w:rPr>
        <w:t xml:space="preserve"> </w:t>
      </w:r>
      <w:r>
        <w:rPr>
          <w:rStyle w:val="o"/>
          <w:rFonts w:ascii="Menlo" w:hAnsi="Menlo" w:cs="Menlo"/>
          <w:b/>
          <w:bCs/>
          <w:color w:val="CE5C00"/>
        </w:rPr>
        <w:t>=</w:t>
      </w:r>
      <w:r>
        <w:rPr>
          <w:rFonts w:ascii="Menlo" w:hAnsi="Menlo" w:cs="Menlo"/>
          <w:color w:val="222222"/>
        </w:rPr>
        <w:t xml:space="preserve"> </w:t>
      </w:r>
      <w:proofErr w:type="spellStart"/>
      <w:proofErr w:type="gramStart"/>
      <w:r>
        <w:rPr>
          <w:rStyle w:val="n"/>
          <w:rFonts w:ascii="Menlo" w:hAnsi="Menlo" w:cs="Menlo"/>
          <w:color w:val="000000"/>
        </w:rPr>
        <w:t>svc</w:t>
      </w:r>
      <w:r>
        <w:rPr>
          <w:rStyle w:val="o"/>
          <w:rFonts w:ascii="Menlo" w:hAnsi="Menlo" w:cs="Menlo"/>
          <w:b/>
          <w:bCs/>
          <w:color w:val="CE5C00"/>
        </w:rPr>
        <w:t>.</w:t>
      </w:r>
      <w:r>
        <w:rPr>
          <w:rStyle w:val="n"/>
          <w:rFonts w:ascii="Menlo" w:hAnsi="Menlo" w:cs="Menlo"/>
          <w:color w:val="000000"/>
        </w:rPr>
        <w:t>get</w:t>
      </w:r>
      <w:proofErr w:type="spellEnd"/>
      <w:r>
        <w:rPr>
          <w:rStyle w:val="p"/>
          <w:rFonts w:ascii="Menlo" w:hAnsi="Menlo" w:cs="Menlo"/>
          <w:b/>
          <w:bCs/>
          <w:color w:val="000000"/>
        </w:rPr>
        <w:t>(</w:t>
      </w:r>
      <w:proofErr w:type="gramEnd"/>
      <w:r>
        <w:rPr>
          <w:rStyle w:val="p"/>
          <w:rFonts w:ascii="Menlo" w:hAnsi="Menlo" w:cs="Menlo"/>
          <w:b/>
          <w:bCs/>
          <w:color w:val="000000"/>
        </w:rPr>
        <w:t>[{</w:t>
      </w:r>
      <w:r>
        <w:rPr>
          <w:rStyle w:val="o"/>
          <w:rFonts w:ascii="Menlo" w:hAnsi="Menlo" w:cs="Menlo"/>
          <w:b/>
          <w:bCs/>
          <w:color w:val="CE5C00"/>
        </w:rPr>
        <w:t>&lt;</w:t>
      </w:r>
      <w:r>
        <w:rPr>
          <w:rStyle w:val="n"/>
          <w:rFonts w:ascii="Menlo" w:hAnsi="Menlo" w:cs="Menlo"/>
          <w:color w:val="000000"/>
        </w:rPr>
        <w:t>key</w:t>
      </w:r>
      <w:r>
        <w:rPr>
          <w:rFonts w:ascii="Menlo" w:hAnsi="Menlo" w:cs="Menlo"/>
          <w:color w:val="222222"/>
        </w:rPr>
        <w:t xml:space="preserve"> </w:t>
      </w:r>
      <w:r>
        <w:rPr>
          <w:rStyle w:val="n"/>
          <w:rFonts w:ascii="Menlo" w:hAnsi="Menlo" w:cs="Menlo"/>
          <w:color w:val="000000"/>
        </w:rPr>
        <w:t>name</w:t>
      </w:r>
      <w:r>
        <w:rPr>
          <w:rStyle w:val="o"/>
          <w:rFonts w:ascii="Menlo" w:hAnsi="Menlo" w:cs="Menlo"/>
          <w:b/>
          <w:bCs/>
          <w:color w:val="CE5C00"/>
        </w:rPr>
        <w:t>&gt;</w:t>
      </w:r>
      <w:r>
        <w:rPr>
          <w:rStyle w:val="p"/>
          <w:rFonts w:ascii="Menlo" w:hAnsi="Menlo" w:cs="Menlo"/>
          <w:b/>
          <w:bCs/>
          <w:color w:val="000000"/>
        </w:rPr>
        <w:t>:</w:t>
      </w:r>
      <w:r>
        <w:rPr>
          <w:rFonts w:ascii="Menlo" w:hAnsi="Menlo" w:cs="Menlo"/>
          <w:color w:val="222222"/>
        </w:rPr>
        <w:t xml:space="preserve"> </w:t>
      </w:r>
      <w:r>
        <w:rPr>
          <w:rStyle w:val="o"/>
          <w:rFonts w:ascii="Menlo" w:hAnsi="Menlo" w:cs="Menlo"/>
          <w:b/>
          <w:bCs/>
          <w:color w:val="CE5C00"/>
        </w:rPr>
        <w:t>&lt;</w:t>
      </w:r>
      <w:r>
        <w:rPr>
          <w:rStyle w:val="n"/>
          <w:rFonts w:ascii="Menlo" w:hAnsi="Menlo" w:cs="Menlo"/>
          <w:color w:val="000000"/>
        </w:rPr>
        <w:t>key</w:t>
      </w:r>
      <w:r>
        <w:rPr>
          <w:rFonts w:ascii="Menlo" w:hAnsi="Menlo" w:cs="Menlo"/>
          <w:color w:val="222222"/>
        </w:rPr>
        <w:t xml:space="preserve"> </w:t>
      </w:r>
      <w:r>
        <w:rPr>
          <w:rStyle w:val="n"/>
          <w:rFonts w:ascii="Menlo" w:hAnsi="Menlo" w:cs="Menlo"/>
          <w:color w:val="000000"/>
        </w:rPr>
        <w:t>value</w:t>
      </w:r>
      <w:r>
        <w:rPr>
          <w:rStyle w:val="o"/>
          <w:rFonts w:ascii="Menlo" w:hAnsi="Menlo" w:cs="Menlo"/>
          <w:b/>
          <w:bCs/>
          <w:color w:val="CE5C00"/>
        </w:rPr>
        <w:t>&gt;</w:t>
      </w:r>
      <w:r>
        <w:rPr>
          <w:rStyle w:val="p"/>
          <w:rFonts w:ascii="Menlo" w:hAnsi="Menlo" w:cs="Menlo"/>
          <w:b/>
          <w:bCs/>
          <w:color w:val="000000"/>
        </w:rPr>
        <w:t>}])</w:t>
      </w:r>
    </w:p>
    <w:p w14:paraId="6300C7F0" w14:textId="473E9960" w:rsidR="00F51814" w:rsidRDefault="00F51814" w:rsidP="00F51814">
      <w:r>
        <w:fldChar w:fldCharType="begin"/>
      </w:r>
      <w:r>
        <w:instrText xml:space="preserve"> INCLUDEPICTURE "/var/folders/7_/zvzc6bmx6xd0_q_4d88gvz5c0000gn/T/com.microsoft.Word/WebArchiveCopyPasteTempFiles/copy-button.svg" \* MERGEFORMATINET </w:instrText>
      </w:r>
      <w:r>
        <w:fldChar w:fldCharType="separate"/>
      </w:r>
      <w:r>
        <w:rPr>
          <w:noProof/>
        </w:rPr>
        <mc:AlternateContent>
          <mc:Choice Requires="wps">
            <w:drawing>
              <wp:inline distT="0" distB="0" distL="0" distR="0" wp14:anchorId="586F2329" wp14:editId="24B4CD8E">
                <wp:extent cx="308610" cy="30861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57FE6" id="Rectangle 7"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" filled="f" stroked="f">
                <o:lock v:ext="edit" aspectratio="t"/>
                <w10:anchorlock/>
              </v:rect>
            </w:pict>
          </mc:Fallback>
        </mc:AlternateContent>
      </w:r>
      <w:r>
        <w:fldChar w:fldCharType="end"/>
      </w:r>
    </w:p>
    <w:p w14:paraId="285A6BFA" w14:textId="1376A22D" w:rsidR="007019CA" w:rsidRPr="007019CA" w:rsidRDefault="007019CA" w:rsidP="007019CA">
      <w:pPr>
        <w:pStyle w:val="Heading2"/>
        <w:rPr>
          <w:rFonts w:ascii="Open Sans" w:hAnsi="Open Sans" w:cs="Open Sans"/>
          <w:color w:val="000000"/>
          <w:sz w:val="30"/>
          <w:szCs w:val="30"/>
        </w:rPr>
      </w:pPr>
      <w:r w:rsidRPr="007019CA">
        <w:rPr>
          <w:rFonts w:ascii="Open Sans" w:hAnsi="Open Sans" w:cs="Open Sans"/>
          <w:color w:val="000000"/>
          <w:sz w:val="30"/>
          <w:szCs w:val="30"/>
        </w:rPr>
        <w:t>Incorporating to serving model</w:t>
      </w:r>
    </w:p>
    <w:p w14:paraId="2FED22C6" w14:textId="40DF6FC1" w:rsidR="007019CA" w:rsidRPr="007019CA" w:rsidRDefault="007019CA" w:rsidP="007019CA">
      <w:pPr>
        <w:pStyle w:val="NormalWeb"/>
        <w:spacing w:before="0" w:beforeAutospacing="0"/>
        <w:rPr>
          <w:rFonts w:ascii="Open Sans" w:hAnsi="Open Sans" w:cs="Open Sans"/>
        </w:rPr>
      </w:pPr>
      <w:proofErr w:type="spellStart"/>
      <w:r w:rsidRPr="007019CA">
        <w:rPr>
          <w:rFonts w:ascii="Open Sans" w:hAnsi="Open Sans" w:cs="Open Sans"/>
        </w:rPr>
        <w:t>MLRun</w:t>
      </w:r>
      <w:proofErr w:type="spellEnd"/>
      <w:r w:rsidRPr="007019CA">
        <w:rPr>
          <w:rFonts w:ascii="Open Sans" w:hAnsi="Open Sans" w:cs="Open Sans"/>
        </w:rPr>
        <w:t xml:space="preserve"> enables you to easily serve your models using our</w:t>
      </w:r>
      <w:r w:rsidRPr="007019CA">
        <w:rPr>
          <w:rStyle w:val="apple-converted-space"/>
          <w:rFonts w:ascii="Open Sans" w:hAnsi="Open Sans" w:cs="Open Sans"/>
        </w:rPr>
        <w:t> </w:t>
      </w:r>
      <w:hyperlink r:id="rId22" w:history="1">
        <w:r w:rsidRPr="007019CA">
          <w:rPr>
            <w:rStyle w:val="doc"/>
            <w:rFonts w:ascii="Open Sans" w:hAnsi="Open Sans" w:cs="Open Sans"/>
            <w:color w:val="0071BC"/>
          </w:rPr>
          <w:t>model server</w:t>
        </w:r>
      </w:hyperlink>
      <w:r w:rsidRPr="007019CA">
        <w:rPr>
          <w:rStyle w:val="apple-converted-space"/>
          <w:rFonts w:ascii="Open Sans" w:hAnsi="Open Sans" w:cs="Open Sans"/>
        </w:rPr>
        <w:t> </w:t>
      </w:r>
      <w:r w:rsidRPr="007019CA">
        <w:rPr>
          <w:rFonts w:ascii="Open Sans" w:hAnsi="Open Sans" w:cs="Open Sans"/>
        </w:rPr>
        <w:t>(</w:t>
      </w:r>
      <w:hyperlink r:id="rId23" w:history="1">
        <w:r w:rsidRPr="007019CA">
          <w:rPr>
            <w:rStyle w:val="Hyperlink"/>
            <w:rFonts w:ascii="Open Sans" w:hAnsi="Open Sans" w:cs="Open Sans"/>
            <w:color w:val="0071BC"/>
          </w:rPr>
          <w:t>example</w:t>
        </w:r>
      </w:hyperlink>
      <w:r w:rsidRPr="007019CA">
        <w:rPr>
          <w:rFonts w:ascii="Open Sans" w:hAnsi="Open Sans" w:cs="Open Sans"/>
        </w:rPr>
        <w:t>). It enables you to define a serving model class and the computational graph required to run your entire prediction pipeline and deploy it as serverless functions using</w:t>
      </w:r>
      <w:r w:rsidRPr="007019CA">
        <w:rPr>
          <w:rStyle w:val="apple-converted-space"/>
          <w:rFonts w:ascii="Open Sans" w:hAnsi="Open Sans" w:cs="Open Sans"/>
        </w:rPr>
        <w:t> </w:t>
      </w:r>
      <w:proofErr w:type="spellStart"/>
      <w:r w:rsidR="00801709">
        <w:fldChar w:fldCharType="begin"/>
      </w:r>
      <w:r w:rsidR="00801709">
        <w:instrText xml:space="preserve"> HYPERLINK "https://github.com/nuclio/nuclio" </w:instrText>
      </w:r>
      <w:r w:rsidR="00801709">
        <w:fldChar w:fldCharType="separate"/>
      </w:r>
      <w:ins w:id="127" w:author="Alexandra Quinn" w:date="2021-06-23T08:46:00Z">
        <w:r w:rsidR="002A5FAA">
          <w:rPr>
            <w:rStyle w:val="Hyperlink"/>
            <w:rFonts w:ascii="Open Sans" w:hAnsi="Open Sans" w:cs="Open Sans"/>
            <w:color w:val="0071BC"/>
          </w:rPr>
          <w:t>N</w:t>
        </w:r>
      </w:ins>
      <w:r w:rsidRPr="007019CA">
        <w:rPr>
          <w:rStyle w:val="Hyperlink"/>
          <w:rFonts w:ascii="Open Sans" w:hAnsi="Open Sans" w:cs="Open Sans"/>
          <w:color w:val="0071BC"/>
        </w:rPr>
        <w:t>uclio</w:t>
      </w:r>
      <w:proofErr w:type="spellEnd"/>
      <w:r w:rsidR="00801709">
        <w:rPr>
          <w:rStyle w:val="Hyperlink"/>
          <w:rFonts w:ascii="Open Sans" w:hAnsi="Open Sans" w:cs="Open Sans"/>
          <w:color w:val="0071BC"/>
        </w:rPr>
        <w:fldChar w:fldCharType="end"/>
      </w:r>
      <w:r w:rsidRPr="007019CA">
        <w:rPr>
          <w:rFonts w:ascii="Open Sans" w:hAnsi="Open Sans" w:cs="Open Sans"/>
        </w:rPr>
        <w:t>.</w:t>
      </w:r>
    </w:p>
    <w:p w14:paraId="375BCE50" w14:textId="77777777" w:rsidR="007019CA" w:rsidRPr="007019CA" w:rsidRDefault="007019CA" w:rsidP="007019CA">
      <w:pPr>
        <w:pStyle w:val="NormalWeb"/>
        <w:spacing w:before="0" w:beforeAutospacing="0"/>
        <w:rPr>
          <w:rFonts w:ascii="Open Sans" w:hAnsi="Open Sans" w:cs="Open Sans"/>
        </w:rPr>
      </w:pPr>
      <w:r w:rsidRPr="007019CA">
        <w:rPr>
          <w:rFonts w:ascii="Open Sans" w:hAnsi="Open Sans" w:cs="Open Sans"/>
        </w:rPr>
        <w:t>To embed the online feature service in your model server, all you need to do is create the feature vector service once when the model initializes and then use it to retrieve the feature vectors of incoming keys.</w:t>
      </w:r>
    </w:p>
    <w:p w14:paraId="5806985F" w14:textId="77777777" w:rsidR="007019CA" w:rsidRPr="007019CA" w:rsidRDefault="007019CA" w:rsidP="007019CA">
      <w:pPr>
        <w:pStyle w:val="NormalWeb"/>
        <w:spacing w:before="0" w:beforeAutospacing="0"/>
        <w:rPr>
          <w:rFonts w:ascii="Open Sans" w:hAnsi="Open Sans" w:cs="Open Sans"/>
        </w:rPr>
      </w:pPr>
      <w:r w:rsidRPr="007019CA">
        <w:rPr>
          <w:rFonts w:ascii="Open Sans" w:hAnsi="Open Sans" w:cs="Open Sans"/>
        </w:rPr>
        <w:t>You can import ready-made classes and functions from our</w:t>
      </w:r>
      <w:r w:rsidRPr="007019CA">
        <w:rPr>
          <w:rStyle w:val="apple-converted-space"/>
          <w:rFonts w:ascii="Open Sans" w:hAnsi="Open Sans" w:cs="Open Sans"/>
        </w:rPr>
        <w:t> </w:t>
      </w:r>
      <w:hyperlink r:id="rId24" w:history="1">
        <w:r w:rsidRPr="007019CA">
          <w:rPr>
            <w:rStyle w:val="Hyperlink"/>
            <w:rFonts w:ascii="Open Sans" w:hAnsi="Open Sans" w:cs="Open Sans"/>
            <w:color w:val="0071BC"/>
          </w:rPr>
          <w:t>function marketplace</w:t>
        </w:r>
      </w:hyperlink>
      <w:r w:rsidRPr="007019CA">
        <w:rPr>
          <w:rStyle w:val="apple-converted-space"/>
          <w:rFonts w:ascii="Open Sans" w:hAnsi="Open Sans" w:cs="Open Sans"/>
        </w:rPr>
        <w:t> </w:t>
      </w:r>
      <w:r w:rsidRPr="007019CA">
        <w:rPr>
          <w:rFonts w:ascii="Open Sans" w:hAnsi="Open Sans" w:cs="Open Sans"/>
        </w:rPr>
        <w:t>or write your own. As example of a scikit-learn based model server (taken from our feature store demo):</w:t>
      </w:r>
    </w:p>
    <w:p w14:paraId="10104F0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kn"/>
          <w:rFonts w:ascii="Menlo" w:hAnsi="Menlo" w:cs="Menlo"/>
          <w:b/>
          <w:bCs/>
          <w:color w:val="204A87"/>
        </w:rPr>
        <w:t>from</w:t>
      </w:r>
      <w:r>
        <w:rPr>
          <w:rFonts w:ascii="Menlo" w:hAnsi="Menlo" w:cs="Menlo"/>
          <w:color w:val="222222"/>
        </w:rPr>
        <w:t xml:space="preserve"> </w:t>
      </w:r>
      <w:proofErr w:type="spellStart"/>
      <w:r>
        <w:rPr>
          <w:rStyle w:val="nn"/>
          <w:rFonts w:ascii="Menlo" w:hAnsi="Menlo" w:cs="Menlo"/>
          <w:color w:val="000000"/>
        </w:rPr>
        <w:t>cloudpickle</w:t>
      </w:r>
      <w:proofErr w:type="spellEnd"/>
      <w:r>
        <w:rPr>
          <w:rFonts w:ascii="Menlo" w:hAnsi="Menlo" w:cs="Menlo"/>
          <w:color w:val="222222"/>
        </w:rPr>
        <w:t xml:space="preserve"> </w:t>
      </w:r>
      <w:r>
        <w:rPr>
          <w:rStyle w:val="kn"/>
          <w:rFonts w:ascii="Menlo" w:hAnsi="Menlo" w:cs="Menlo"/>
          <w:b/>
          <w:bCs/>
          <w:color w:val="204A87"/>
        </w:rPr>
        <w:t>import</w:t>
      </w:r>
      <w:r>
        <w:rPr>
          <w:rFonts w:ascii="Menlo" w:hAnsi="Menlo" w:cs="Menlo"/>
          <w:color w:val="222222"/>
        </w:rPr>
        <w:t xml:space="preserve"> </w:t>
      </w:r>
      <w:r>
        <w:rPr>
          <w:rStyle w:val="n"/>
          <w:rFonts w:ascii="Menlo" w:hAnsi="Menlo" w:cs="Menlo"/>
          <w:color w:val="000000"/>
        </w:rPr>
        <w:t>load</w:t>
      </w:r>
    </w:p>
    <w:p w14:paraId="5CB48334"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kn"/>
          <w:rFonts w:ascii="Menlo" w:hAnsi="Menlo" w:cs="Menlo"/>
          <w:b/>
          <w:bCs/>
          <w:color w:val="204A87"/>
        </w:rPr>
        <w:t>import</w:t>
      </w:r>
      <w:r>
        <w:rPr>
          <w:rFonts w:ascii="Menlo" w:hAnsi="Menlo" w:cs="Menlo"/>
          <w:color w:val="222222"/>
        </w:rPr>
        <w:t xml:space="preserve"> </w:t>
      </w:r>
      <w:proofErr w:type="spellStart"/>
      <w:r>
        <w:rPr>
          <w:rStyle w:val="nn"/>
          <w:rFonts w:ascii="Menlo" w:hAnsi="Menlo" w:cs="Menlo"/>
          <w:color w:val="000000"/>
        </w:rPr>
        <w:t>numpy</w:t>
      </w:r>
      <w:proofErr w:type="spellEnd"/>
      <w:r>
        <w:rPr>
          <w:rFonts w:ascii="Menlo" w:hAnsi="Menlo" w:cs="Menlo"/>
          <w:color w:val="222222"/>
        </w:rPr>
        <w:t xml:space="preserve"> </w:t>
      </w:r>
      <w:r>
        <w:rPr>
          <w:rStyle w:val="k"/>
          <w:rFonts w:ascii="Menlo" w:hAnsi="Menlo" w:cs="Menlo"/>
          <w:b/>
          <w:bCs/>
          <w:color w:val="204A87"/>
        </w:rPr>
        <w:t>as</w:t>
      </w:r>
      <w:r>
        <w:rPr>
          <w:rFonts w:ascii="Menlo" w:hAnsi="Menlo" w:cs="Menlo"/>
          <w:color w:val="222222"/>
        </w:rPr>
        <w:t xml:space="preserve"> </w:t>
      </w:r>
      <w:r>
        <w:rPr>
          <w:rStyle w:val="nn"/>
          <w:rFonts w:ascii="Menlo" w:hAnsi="Menlo" w:cs="Menlo"/>
          <w:color w:val="000000"/>
        </w:rPr>
        <w:t>np</w:t>
      </w:r>
    </w:p>
    <w:p w14:paraId="141A3C8F"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kn"/>
          <w:rFonts w:ascii="Menlo" w:hAnsi="Menlo" w:cs="Menlo"/>
          <w:b/>
          <w:bCs/>
          <w:color w:val="204A87"/>
        </w:rPr>
        <w:t>import</w:t>
      </w:r>
      <w:r>
        <w:rPr>
          <w:rFonts w:ascii="Menlo" w:hAnsi="Menlo" w:cs="Menlo"/>
          <w:color w:val="222222"/>
        </w:rPr>
        <w:t xml:space="preserve"> </w:t>
      </w:r>
      <w:proofErr w:type="spellStart"/>
      <w:r>
        <w:rPr>
          <w:rStyle w:val="nn"/>
          <w:rFonts w:ascii="Menlo" w:hAnsi="Menlo" w:cs="Menlo"/>
          <w:color w:val="000000"/>
        </w:rPr>
        <w:t>mlrun</w:t>
      </w:r>
      <w:proofErr w:type="spellEnd"/>
    </w:p>
    <w:p w14:paraId="4D91E52F"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kn"/>
          <w:rFonts w:ascii="Menlo" w:hAnsi="Menlo" w:cs="Menlo"/>
          <w:b/>
          <w:bCs/>
          <w:color w:val="204A87"/>
        </w:rPr>
        <w:t>import</w:t>
      </w:r>
      <w:r>
        <w:rPr>
          <w:rFonts w:ascii="Menlo" w:hAnsi="Menlo" w:cs="Menlo"/>
          <w:color w:val="222222"/>
        </w:rPr>
        <w:t xml:space="preserve"> </w:t>
      </w:r>
      <w:proofErr w:type="spellStart"/>
      <w:r>
        <w:rPr>
          <w:rStyle w:val="nn"/>
          <w:rFonts w:ascii="Menlo" w:hAnsi="Menlo" w:cs="Menlo"/>
          <w:color w:val="000000"/>
        </w:rPr>
        <w:t>os</w:t>
      </w:r>
      <w:proofErr w:type="spellEnd"/>
    </w:p>
    <w:p w14:paraId="71120E7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5CC2F07B"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k"/>
          <w:rFonts w:ascii="Menlo" w:hAnsi="Menlo" w:cs="Menlo"/>
          <w:b/>
          <w:bCs/>
          <w:color w:val="204A87"/>
        </w:rPr>
        <w:t>class</w:t>
      </w:r>
      <w:r>
        <w:rPr>
          <w:rFonts w:ascii="Menlo" w:hAnsi="Menlo" w:cs="Menlo"/>
          <w:color w:val="222222"/>
        </w:rPr>
        <w:t xml:space="preserve"> </w:t>
      </w:r>
      <w:proofErr w:type="spellStart"/>
      <w:r>
        <w:rPr>
          <w:rStyle w:val="nc"/>
          <w:rFonts w:ascii="Menlo" w:hAnsi="Menlo" w:cs="Menlo"/>
          <w:color w:val="000000"/>
        </w:rPr>
        <w:t>ClassifierModel</w:t>
      </w:r>
      <w:proofErr w:type="spellEnd"/>
      <w:r>
        <w:rPr>
          <w:rStyle w:val="p"/>
          <w:rFonts w:ascii="Menlo" w:hAnsi="Menlo" w:cs="Menlo"/>
          <w:b/>
          <w:bCs/>
          <w:color w:val="000000"/>
        </w:rPr>
        <w:t>(</w:t>
      </w:r>
      <w:proofErr w:type="gramStart"/>
      <w:r>
        <w:rPr>
          <w:rStyle w:val="n"/>
          <w:rFonts w:ascii="Menlo" w:hAnsi="Menlo" w:cs="Menlo"/>
          <w:color w:val="000000"/>
        </w:rPr>
        <w:t>mlrun</w:t>
      </w:r>
      <w:r>
        <w:rPr>
          <w:rStyle w:val="o"/>
          <w:rFonts w:ascii="Menlo" w:eastAsiaTheme="majorEastAsia" w:hAnsi="Menlo" w:cs="Menlo"/>
          <w:b/>
          <w:bCs/>
          <w:color w:val="CE5C00"/>
        </w:rPr>
        <w:t>.</w:t>
      </w:r>
      <w:r>
        <w:rPr>
          <w:rStyle w:val="n"/>
          <w:rFonts w:ascii="Menlo" w:hAnsi="Menlo" w:cs="Menlo"/>
          <w:color w:val="000000"/>
        </w:rPr>
        <w:t>serving</w:t>
      </w:r>
      <w:proofErr w:type="gramEnd"/>
      <w:r>
        <w:rPr>
          <w:rStyle w:val="o"/>
          <w:rFonts w:ascii="Menlo" w:eastAsiaTheme="majorEastAsia" w:hAnsi="Menlo" w:cs="Menlo"/>
          <w:b/>
          <w:bCs/>
          <w:color w:val="CE5C00"/>
        </w:rPr>
        <w:t>.</w:t>
      </w:r>
      <w:r>
        <w:rPr>
          <w:rStyle w:val="n"/>
          <w:rFonts w:ascii="Menlo" w:hAnsi="Menlo" w:cs="Menlo"/>
          <w:color w:val="000000"/>
        </w:rPr>
        <w:t>V2ModelServer</w:t>
      </w:r>
      <w:r>
        <w:rPr>
          <w:rStyle w:val="p"/>
          <w:rFonts w:ascii="Menlo" w:hAnsi="Menlo" w:cs="Menlo"/>
          <w:b/>
          <w:bCs/>
          <w:color w:val="000000"/>
        </w:rPr>
        <w:t>):</w:t>
      </w:r>
    </w:p>
    <w:p w14:paraId="3D909080"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
    <w:p w14:paraId="6E0454F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def</w:t>
      </w:r>
      <w:r>
        <w:rPr>
          <w:rFonts w:ascii="Menlo" w:hAnsi="Menlo" w:cs="Menlo"/>
          <w:color w:val="222222"/>
        </w:rPr>
        <w:t xml:space="preserve"> </w:t>
      </w:r>
      <w:r>
        <w:rPr>
          <w:rStyle w:val="nf"/>
          <w:rFonts w:ascii="Menlo" w:hAnsi="Menlo" w:cs="Menlo"/>
          <w:color w:val="000000"/>
        </w:rPr>
        <w:t>load</w:t>
      </w:r>
      <w:r>
        <w:rPr>
          <w:rStyle w:val="p"/>
          <w:rFonts w:ascii="Menlo" w:hAnsi="Menlo" w:cs="Menlo"/>
          <w:b/>
          <w:bCs/>
          <w:color w:val="000000"/>
        </w:rPr>
        <w:t>(</w:t>
      </w:r>
      <w:r>
        <w:rPr>
          <w:rStyle w:val="bp"/>
          <w:rFonts w:ascii="Menlo" w:hAnsi="Menlo" w:cs="Menlo"/>
          <w:color w:val="3465A4"/>
        </w:rPr>
        <w:t>self</w:t>
      </w:r>
      <w:r>
        <w:rPr>
          <w:rStyle w:val="p"/>
          <w:rFonts w:ascii="Menlo" w:hAnsi="Menlo" w:cs="Menlo"/>
          <w:b/>
          <w:bCs/>
          <w:color w:val="000000"/>
        </w:rPr>
        <w:t>):</w:t>
      </w:r>
    </w:p>
    <w:p w14:paraId="373C791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sd"/>
          <w:rFonts w:ascii="Menlo" w:hAnsi="Menlo" w:cs="Menlo"/>
          <w:i/>
          <w:iCs/>
          <w:color w:val="8F5902"/>
        </w:rPr>
        <w:t>"""load and initialize the model and/or other elements"""</w:t>
      </w:r>
    </w:p>
    <w:p w14:paraId="25FE872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lastRenderedPageBreak/>
        <w:t xml:space="preserve">        </w:t>
      </w:r>
      <w:proofErr w:type="spellStart"/>
      <w:r>
        <w:rPr>
          <w:rStyle w:val="n"/>
          <w:rFonts w:ascii="Menlo" w:hAnsi="Menlo" w:cs="Menlo"/>
          <w:color w:val="000000"/>
        </w:rPr>
        <w:t>model_file</w:t>
      </w:r>
      <w:proofErr w:type="spellEnd"/>
      <w:r>
        <w:rPr>
          <w:rStyle w:val="p"/>
          <w:rFonts w:ascii="Menlo" w:hAnsi="Menlo" w:cs="Menlo"/>
          <w:b/>
          <w:bCs/>
          <w:color w:val="000000"/>
        </w:rPr>
        <w:t>,</w:t>
      </w:r>
      <w:r>
        <w:rPr>
          <w:rFonts w:ascii="Menlo" w:hAnsi="Menlo" w:cs="Menlo"/>
          <w:color w:val="222222"/>
        </w:rPr>
        <w:t xml:space="preserve"> </w:t>
      </w:r>
      <w:proofErr w:type="spellStart"/>
      <w:r>
        <w:rPr>
          <w:rStyle w:val="n"/>
          <w:rFonts w:ascii="Menlo" w:hAnsi="Menlo" w:cs="Menlo"/>
          <w:color w:val="000000"/>
        </w:rPr>
        <w:t>extra_data</w:t>
      </w:r>
      <w:proofErr w:type="spell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get_model</w:t>
      </w:r>
      <w:proofErr w:type="spellEnd"/>
      <w:r>
        <w:rPr>
          <w:rStyle w:val="p"/>
          <w:rFonts w:ascii="Menlo" w:hAnsi="Menlo" w:cs="Menlo"/>
          <w:b/>
          <w:bCs/>
          <w:color w:val="000000"/>
        </w:rPr>
        <w:t>(</w:t>
      </w:r>
      <w:proofErr w:type="gramStart"/>
      <w:r>
        <w:rPr>
          <w:rStyle w:val="s1"/>
          <w:rFonts w:ascii="Menlo" w:hAnsi="Menlo" w:cs="Menlo"/>
          <w:color w:val="4E9A06"/>
        </w:rPr>
        <w:t>'.</w:t>
      </w:r>
      <w:proofErr w:type="spellStart"/>
      <w:r>
        <w:rPr>
          <w:rStyle w:val="s1"/>
          <w:rFonts w:ascii="Menlo" w:hAnsi="Menlo" w:cs="Menlo"/>
          <w:color w:val="4E9A06"/>
        </w:rPr>
        <w:t>pkl</w:t>
      </w:r>
      <w:proofErr w:type="spellEnd"/>
      <w:proofErr w:type="gramEnd"/>
      <w:r>
        <w:rPr>
          <w:rStyle w:val="s1"/>
          <w:rFonts w:ascii="Menlo" w:hAnsi="Menlo" w:cs="Menlo"/>
          <w:color w:val="4E9A06"/>
        </w:rPr>
        <w:t>'</w:t>
      </w:r>
      <w:r>
        <w:rPr>
          <w:rStyle w:val="p"/>
          <w:rFonts w:ascii="Menlo" w:hAnsi="Menlo" w:cs="Menlo"/>
          <w:b/>
          <w:bCs/>
          <w:color w:val="000000"/>
        </w:rPr>
        <w:t>)</w:t>
      </w:r>
    </w:p>
    <w:p w14:paraId="3094B40C"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proofErr w:type="gram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model</w:t>
      </w:r>
      <w:proofErr w:type="spellEnd"/>
      <w:proofErr w:type="gram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r>
        <w:rPr>
          <w:rStyle w:val="n"/>
          <w:rFonts w:ascii="Menlo" w:hAnsi="Menlo" w:cs="Menlo"/>
          <w:color w:val="000000"/>
        </w:rPr>
        <w:t>load</w:t>
      </w:r>
      <w:r>
        <w:rPr>
          <w:rStyle w:val="p"/>
          <w:rFonts w:ascii="Menlo" w:hAnsi="Menlo" w:cs="Menlo"/>
          <w:b/>
          <w:bCs/>
          <w:color w:val="000000"/>
        </w:rPr>
        <w:t>(</w:t>
      </w:r>
      <w:r>
        <w:rPr>
          <w:rStyle w:val="nb"/>
          <w:rFonts w:ascii="Menlo" w:hAnsi="Menlo" w:cs="Menlo"/>
          <w:color w:val="204A87"/>
        </w:rPr>
        <w:t>open</w:t>
      </w:r>
      <w:r>
        <w:rPr>
          <w:rStyle w:val="p"/>
          <w:rFonts w:ascii="Menlo" w:hAnsi="Menlo" w:cs="Menlo"/>
          <w:b/>
          <w:bCs/>
          <w:color w:val="000000"/>
        </w:rPr>
        <w:t>(</w:t>
      </w:r>
      <w:proofErr w:type="spellStart"/>
      <w:r>
        <w:rPr>
          <w:rStyle w:val="n"/>
          <w:rFonts w:ascii="Menlo" w:hAnsi="Menlo" w:cs="Menlo"/>
          <w:color w:val="000000"/>
        </w:rPr>
        <w:t>model_file</w:t>
      </w:r>
      <w:proofErr w:type="spellEnd"/>
      <w:r>
        <w:rPr>
          <w:rStyle w:val="p"/>
          <w:rFonts w:ascii="Menlo" w:hAnsi="Menlo" w:cs="Menlo"/>
          <w:b/>
          <w:bCs/>
          <w:color w:val="000000"/>
        </w:rPr>
        <w:t>,</w:t>
      </w:r>
      <w:r>
        <w:rPr>
          <w:rFonts w:ascii="Menlo" w:hAnsi="Menlo" w:cs="Menlo"/>
          <w:color w:val="222222"/>
        </w:rPr>
        <w:t xml:space="preserve"> </w:t>
      </w:r>
      <w:r>
        <w:rPr>
          <w:rStyle w:val="s1"/>
          <w:rFonts w:ascii="Menlo" w:hAnsi="Menlo" w:cs="Menlo"/>
          <w:color w:val="4E9A06"/>
        </w:rPr>
        <w:t>'</w:t>
      </w:r>
      <w:proofErr w:type="spellStart"/>
      <w:r>
        <w:rPr>
          <w:rStyle w:val="s1"/>
          <w:rFonts w:ascii="Menlo" w:hAnsi="Menlo" w:cs="Menlo"/>
          <w:color w:val="4E9A06"/>
        </w:rPr>
        <w:t>rb</w:t>
      </w:r>
      <w:proofErr w:type="spellEnd"/>
      <w:r>
        <w:rPr>
          <w:rStyle w:val="s1"/>
          <w:rFonts w:ascii="Menlo" w:hAnsi="Menlo" w:cs="Menlo"/>
          <w:color w:val="4E9A06"/>
        </w:rPr>
        <w:t>'</w:t>
      </w:r>
      <w:r>
        <w:rPr>
          <w:rStyle w:val="p"/>
          <w:rFonts w:ascii="Menlo" w:hAnsi="Menlo" w:cs="Menlo"/>
          <w:b/>
          <w:bCs/>
          <w:color w:val="000000"/>
        </w:rPr>
        <w:t>))</w:t>
      </w:r>
    </w:p>
    <w:p w14:paraId="53CBFD03"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
    <w:p w14:paraId="53B62EF6"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Setup FS Online service</w:t>
      </w:r>
    </w:p>
    <w:p w14:paraId="0F34692A"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proofErr w:type="gram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feature</w:t>
      </w:r>
      <w:proofErr w:type="gramEnd"/>
      <w:r>
        <w:rPr>
          <w:rStyle w:val="n"/>
          <w:rFonts w:ascii="Menlo" w:hAnsi="Menlo" w:cs="Menlo"/>
          <w:color w:val="000000"/>
        </w:rPr>
        <w:t>_service</w:t>
      </w:r>
      <w:proofErr w:type="spell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r>
        <w:rPr>
          <w:rStyle w:val="n"/>
          <w:rFonts w:ascii="Menlo" w:hAnsi="Menlo" w:cs="Menlo"/>
          <w:color w:val="000000"/>
        </w:rPr>
        <w:t>mlrun</w:t>
      </w:r>
      <w:r>
        <w:rPr>
          <w:rStyle w:val="o"/>
          <w:rFonts w:ascii="Menlo" w:eastAsiaTheme="majorEastAsia" w:hAnsi="Menlo" w:cs="Menlo"/>
          <w:b/>
          <w:bCs/>
          <w:color w:val="CE5C00"/>
        </w:rPr>
        <w:t>.</w:t>
      </w:r>
      <w:r>
        <w:rPr>
          <w:rStyle w:val="n"/>
          <w:rFonts w:ascii="Menlo" w:hAnsi="Menlo" w:cs="Menlo"/>
          <w:color w:val="000000"/>
        </w:rPr>
        <w:t>feature_store</w:t>
      </w:r>
      <w:r>
        <w:rPr>
          <w:rStyle w:val="o"/>
          <w:rFonts w:ascii="Menlo" w:eastAsiaTheme="majorEastAsia" w:hAnsi="Menlo" w:cs="Menlo"/>
          <w:b/>
          <w:bCs/>
          <w:color w:val="CE5C00"/>
        </w:rPr>
        <w:t>.</w:t>
      </w:r>
      <w:r>
        <w:rPr>
          <w:rStyle w:val="n"/>
          <w:rFonts w:ascii="Menlo" w:hAnsi="Menlo" w:cs="Menlo"/>
          <w:color w:val="000000"/>
        </w:rPr>
        <w:t>get_online_feature_service</w:t>
      </w:r>
      <w:r>
        <w:rPr>
          <w:rStyle w:val="p"/>
          <w:rFonts w:ascii="Menlo" w:hAnsi="Menlo" w:cs="Menlo"/>
          <w:b/>
          <w:bCs/>
          <w:color w:val="000000"/>
        </w:rPr>
        <w:t>(</w:t>
      </w:r>
      <w:r>
        <w:rPr>
          <w:rStyle w:val="s1"/>
          <w:rFonts w:ascii="Menlo" w:hAnsi="Menlo" w:cs="Menlo"/>
          <w:color w:val="4E9A06"/>
        </w:rPr>
        <w:t>'patient-deterioration'</w:t>
      </w:r>
      <w:r>
        <w:rPr>
          <w:rStyle w:val="p"/>
          <w:rFonts w:ascii="Menlo" w:hAnsi="Menlo" w:cs="Menlo"/>
          <w:b/>
          <w:bCs/>
          <w:color w:val="000000"/>
        </w:rPr>
        <w:t>)</w:t>
      </w:r>
    </w:p>
    <w:p w14:paraId="68B322E8"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
    <w:p w14:paraId="3B4F1664"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Get feature vector statistics for imputing</w:t>
      </w:r>
    </w:p>
    <w:p w14:paraId="641ADAAF"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proofErr w:type="gram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feature</w:t>
      </w:r>
      <w:proofErr w:type="gramEnd"/>
      <w:r>
        <w:rPr>
          <w:rStyle w:val="n"/>
          <w:rFonts w:ascii="Menlo" w:hAnsi="Menlo" w:cs="Menlo"/>
          <w:color w:val="000000"/>
        </w:rPr>
        <w:t>_stats</w:t>
      </w:r>
      <w:proofErr w:type="spell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feature_service</w:t>
      </w:r>
      <w:r>
        <w:rPr>
          <w:rStyle w:val="o"/>
          <w:rFonts w:ascii="Menlo" w:eastAsiaTheme="majorEastAsia" w:hAnsi="Menlo" w:cs="Menlo"/>
          <w:b/>
          <w:bCs/>
          <w:color w:val="CE5C00"/>
        </w:rPr>
        <w:t>.</w:t>
      </w:r>
      <w:r>
        <w:rPr>
          <w:rStyle w:val="n"/>
          <w:rFonts w:ascii="Menlo" w:hAnsi="Menlo" w:cs="Menlo"/>
          <w:color w:val="000000"/>
        </w:rPr>
        <w:t>vector</w:t>
      </w:r>
      <w:r>
        <w:rPr>
          <w:rStyle w:val="o"/>
          <w:rFonts w:ascii="Menlo" w:eastAsiaTheme="majorEastAsia" w:hAnsi="Menlo" w:cs="Menlo"/>
          <w:b/>
          <w:bCs/>
          <w:color w:val="CE5C00"/>
        </w:rPr>
        <w:t>.</w:t>
      </w:r>
      <w:r>
        <w:rPr>
          <w:rStyle w:val="n"/>
          <w:rFonts w:ascii="Menlo" w:hAnsi="Menlo" w:cs="Menlo"/>
          <w:color w:val="000000"/>
        </w:rPr>
        <w:t>get_stats_table</w:t>
      </w:r>
      <w:proofErr w:type="spellEnd"/>
      <w:r>
        <w:rPr>
          <w:rStyle w:val="p"/>
          <w:rFonts w:ascii="Menlo" w:hAnsi="Menlo" w:cs="Menlo"/>
          <w:b/>
          <w:bCs/>
          <w:color w:val="000000"/>
        </w:rPr>
        <w:t>()</w:t>
      </w:r>
    </w:p>
    <w:p w14:paraId="75445C0A"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
    <w:p w14:paraId="5A8BDE1F"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def</w:t>
      </w:r>
      <w:r>
        <w:rPr>
          <w:rFonts w:ascii="Menlo" w:hAnsi="Menlo" w:cs="Menlo"/>
          <w:color w:val="222222"/>
        </w:rPr>
        <w:t xml:space="preserve"> </w:t>
      </w:r>
      <w:proofErr w:type="gramStart"/>
      <w:r>
        <w:rPr>
          <w:rStyle w:val="nf"/>
          <w:rFonts w:ascii="Menlo" w:hAnsi="Menlo" w:cs="Menlo"/>
          <w:color w:val="000000"/>
        </w:rPr>
        <w:t>preprocess</w:t>
      </w:r>
      <w:r>
        <w:rPr>
          <w:rStyle w:val="p"/>
          <w:rFonts w:ascii="Menlo" w:hAnsi="Menlo" w:cs="Menlo"/>
          <w:b/>
          <w:bCs/>
          <w:color w:val="000000"/>
        </w:rPr>
        <w:t>(</w:t>
      </w:r>
      <w:proofErr w:type="gramEnd"/>
      <w:r>
        <w:rPr>
          <w:rStyle w:val="bp"/>
          <w:rFonts w:ascii="Menlo" w:hAnsi="Menlo" w:cs="Menlo"/>
          <w:color w:val="3465A4"/>
        </w:rPr>
        <w:t>self</w:t>
      </w:r>
      <w:r>
        <w:rPr>
          <w:rStyle w:val="p"/>
          <w:rFonts w:ascii="Menlo" w:hAnsi="Menlo" w:cs="Menlo"/>
          <w:b/>
          <w:bCs/>
          <w:color w:val="000000"/>
        </w:rPr>
        <w:t>,</w:t>
      </w:r>
      <w:r>
        <w:rPr>
          <w:rFonts w:ascii="Menlo" w:hAnsi="Menlo" w:cs="Menlo"/>
          <w:color w:val="222222"/>
        </w:rPr>
        <w:t xml:space="preserve"> </w:t>
      </w:r>
      <w:r>
        <w:rPr>
          <w:rStyle w:val="n"/>
          <w:rFonts w:ascii="Menlo" w:hAnsi="Menlo" w:cs="Menlo"/>
          <w:color w:val="000000"/>
        </w:rPr>
        <w:t>body</w:t>
      </w:r>
      <w:r>
        <w:rPr>
          <w:rStyle w:val="p"/>
          <w:rFonts w:ascii="Menlo" w:hAnsi="Menlo" w:cs="Menlo"/>
          <w:b/>
          <w:bCs/>
          <w:color w:val="000000"/>
        </w:rPr>
        <w:t>:</w:t>
      </w:r>
      <w:r>
        <w:rPr>
          <w:rFonts w:ascii="Menlo" w:hAnsi="Menlo" w:cs="Menlo"/>
          <w:color w:val="222222"/>
        </w:rPr>
        <w:t xml:space="preserve"> </w:t>
      </w:r>
      <w:proofErr w:type="spellStart"/>
      <w:r>
        <w:rPr>
          <w:rStyle w:val="nb"/>
          <w:rFonts w:ascii="Menlo" w:hAnsi="Menlo" w:cs="Menlo"/>
          <w:color w:val="204A87"/>
        </w:rPr>
        <w:t>dict</w:t>
      </w:r>
      <w:proofErr w:type="spellEnd"/>
      <w:r>
        <w:rPr>
          <w:rStyle w:val="p"/>
          <w:rFonts w:ascii="Menlo" w:hAnsi="Menlo" w:cs="Menlo"/>
          <w:b/>
          <w:bCs/>
          <w:color w:val="000000"/>
        </w:rPr>
        <w:t>,</w:t>
      </w:r>
      <w:r>
        <w:rPr>
          <w:rFonts w:ascii="Menlo" w:hAnsi="Menlo" w:cs="Menlo"/>
          <w:color w:val="222222"/>
        </w:rPr>
        <w:t xml:space="preserve"> </w:t>
      </w:r>
      <w:r>
        <w:rPr>
          <w:rStyle w:val="n"/>
          <w:rFonts w:ascii="Menlo" w:hAnsi="Menlo" w:cs="Menlo"/>
          <w:color w:val="000000"/>
        </w:rPr>
        <w:t>op</w:t>
      </w:r>
      <w:r>
        <w:rPr>
          <w:rStyle w:val="p"/>
          <w:rFonts w:ascii="Menlo" w:hAnsi="Menlo" w:cs="Menlo"/>
          <w:b/>
          <w:bCs/>
          <w:color w:val="000000"/>
        </w:rPr>
        <w:t>)</w:t>
      </w:r>
      <w:r>
        <w:rPr>
          <w:rFonts w:ascii="Menlo" w:hAnsi="Menlo" w:cs="Menlo"/>
          <w:color w:val="222222"/>
        </w:rPr>
        <w:t xml:space="preserve"> </w:t>
      </w:r>
      <w:r>
        <w:rPr>
          <w:rStyle w:val="o"/>
          <w:rFonts w:ascii="Menlo" w:eastAsiaTheme="majorEastAsia" w:hAnsi="Menlo" w:cs="Menlo"/>
          <w:b/>
          <w:bCs/>
          <w:color w:val="CE5C00"/>
        </w:rPr>
        <w:t>-&gt;</w:t>
      </w:r>
      <w:r>
        <w:rPr>
          <w:rFonts w:ascii="Menlo" w:hAnsi="Menlo" w:cs="Menlo"/>
          <w:color w:val="222222"/>
        </w:rPr>
        <w:t xml:space="preserve"> </w:t>
      </w:r>
      <w:r>
        <w:rPr>
          <w:rStyle w:val="nb"/>
          <w:rFonts w:ascii="Menlo" w:hAnsi="Menlo" w:cs="Menlo"/>
          <w:color w:val="204A87"/>
        </w:rPr>
        <w:t>list</w:t>
      </w:r>
      <w:r>
        <w:rPr>
          <w:rStyle w:val="p"/>
          <w:rFonts w:ascii="Menlo" w:hAnsi="Menlo" w:cs="Menlo"/>
          <w:b/>
          <w:bCs/>
          <w:color w:val="000000"/>
        </w:rPr>
        <w:t>:</w:t>
      </w:r>
    </w:p>
    <w:p w14:paraId="42D53A15"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xml:space="preserve"># Get patient feature vector </w:t>
      </w:r>
    </w:p>
    <w:p w14:paraId="092203E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xml:space="preserve"># </w:t>
      </w:r>
      <w:proofErr w:type="gramStart"/>
      <w:r>
        <w:rPr>
          <w:rStyle w:val="c1"/>
          <w:rFonts w:ascii="Menlo" w:hAnsi="Menlo" w:cs="Menlo"/>
          <w:i/>
          <w:iCs/>
          <w:color w:val="8F5902"/>
        </w:rPr>
        <w:t>from</w:t>
      </w:r>
      <w:proofErr w:type="gramEnd"/>
      <w:r>
        <w:rPr>
          <w:rStyle w:val="c1"/>
          <w:rFonts w:ascii="Menlo" w:hAnsi="Menlo" w:cs="Menlo"/>
          <w:i/>
          <w:iCs/>
          <w:color w:val="8F5902"/>
        </w:rPr>
        <w:t xml:space="preserve"> the </w:t>
      </w:r>
      <w:proofErr w:type="spellStart"/>
      <w:r>
        <w:rPr>
          <w:rStyle w:val="c1"/>
          <w:rFonts w:ascii="Menlo" w:hAnsi="Menlo" w:cs="Menlo"/>
          <w:i/>
          <w:iCs/>
          <w:color w:val="8F5902"/>
        </w:rPr>
        <w:t>patient_id</w:t>
      </w:r>
      <w:proofErr w:type="spellEnd"/>
      <w:r>
        <w:rPr>
          <w:rStyle w:val="c1"/>
          <w:rFonts w:ascii="Menlo" w:hAnsi="Menlo" w:cs="Menlo"/>
          <w:i/>
          <w:iCs/>
          <w:color w:val="8F5902"/>
        </w:rPr>
        <w:t xml:space="preserve"> given in the request</w:t>
      </w:r>
    </w:p>
    <w:p w14:paraId="78FCB1AC"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n"/>
          <w:rFonts w:ascii="Menlo" w:hAnsi="Menlo" w:cs="Menlo"/>
          <w:color w:val="000000"/>
        </w:rPr>
        <w:t>vectors</w:t>
      </w:r>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proofErr w:type="gram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feature_service</w:t>
      </w:r>
      <w:r>
        <w:rPr>
          <w:rStyle w:val="o"/>
          <w:rFonts w:ascii="Menlo" w:eastAsiaTheme="majorEastAsia" w:hAnsi="Menlo" w:cs="Menlo"/>
          <w:b/>
          <w:bCs/>
          <w:color w:val="CE5C00"/>
        </w:rPr>
        <w:t>.</w:t>
      </w:r>
      <w:r>
        <w:rPr>
          <w:rStyle w:val="n"/>
          <w:rFonts w:ascii="Menlo" w:hAnsi="Menlo" w:cs="Menlo"/>
          <w:color w:val="000000"/>
        </w:rPr>
        <w:t>get</w:t>
      </w:r>
      <w:proofErr w:type="spellEnd"/>
      <w:r>
        <w:rPr>
          <w:rStyle w:val="p"/>
          <w:rFonts w:ascii="Menlo" w:hAnsi="Menlo" w:cs="Menlo"/>
          <w:b/>
          <w:bCs/>
          <w:color w:val="000000"/>
        </w:rPr>
        <w:t>(</w:t>
      </w:r>
      <w:proofErr w:type="gramEnd"/>
      <w:r>
        <w:rPr>
          <w:rStyle w:val="p"/>
          <w:rFonts w:ascii="Menlo" w:hAnsi="Menlo" w:cs="Menlo"/>
          <w:b/>
          <w:bCs/>
          <w:color w:val="000000"/>
        </w:rPr>
        <w:t>[{</w:t>
      </w:r>
      <w:r>
        <w:rPr>
          <w:rStyle w:val="s1"/>
          <w:rFonts w:ascii="Menlo" w:hAnsi="Menlo" w:cs="Menlo"/>
          <w:color w:val="4E9A06"/>
        </w:rPr>
        <w:t>'</w:t>
      </w:r>
      <w:proofErr w:type="spellStart"/>
      <w:r>
        <w:rPr>
          <w:rStyle w:val="s1"/>
          <w:rFonts w:ascii="Menlo" w:hAnsi="Menlo" w:cs="Menlo"/>
          <w:color w:val="4E9A06"/>
        </w:rPr>
        <w:t>patient_id</w:t>
      </w:r>
      <w:proofErr w:type="spellEnd"/>
      <w:r>
        <w:rPr>
          <w:rStyle w:val="s1"/>
          <w:rFonts w:ascii="Menlo" w:hAnsi="Menlo" w:cs="Menlo"/>
          <w:color w:val="4E9A06"/>
        </w:rPr>
        <w:t>'</w:t>
      </w:r>
      <w:r>
        <w:rPr>
          <w:rStyle w:val="p"/>
          <w:rFonts w:ascii="Menlo" w:hAnsi="Menlo" w:cs="Menlo"/>
          <w:b/>
          <w:bCs/>
          <w:color w:val="000000"/>
        </w:rPr>
        <w:t>:</w:t>
      </w:r>
      <w:r>
        <w:rPr>
          <w:rFonts w:ascii="Menlo" w:hAnsi="Menlo" w:cs="Menlo"/>
          <w:color w:val="222222"/>
        </w:rPr>
        <w:t xml:space="preserve"> </w:t>
      </w:r>
      <w:proofErr w:type="spellStart"/>
      <w:r>
        <w:rPr>
          <w:rStyle w:val="n"/>
          <w:rFonts w:ascii="Menlo" w:hAnsi="Menlo" w:cs="Menlo"/>
          <w:color w:val="000000"/>
        </w:rPr>
        <w:t>patient_id</w:t>
      </w:r>
      <w:proofErr w:type="spellEnd"/>
      <w:r>
        <w:rPr>
          <w:rStyle w:val="p"/>
          <w:rFonts w:ascii="Menlo" w:hAnsi="Menlo" w:cs="Menlo"/>
          <w:b/>
          <w:bCs/>
          <w:color w:val="000000"/>
        </w:rPr>
        <w:t>}</w:t>
      </w:r>
      <w:r>
        <w:rPr>
          <w:rFonts w:ascii="Menlo" w:hAnsi="Menlo" w:cs="Menlo"/>
          <w:color w:val="222222"/>
        </w:rPr>
        <w:t xml:space="preserve"> </w:t>
      </w:r>
      <w:r>
        <w:rPr>
          <w:rStyle w:val="k"/>
          <w:rFonts w:ascii="Menlo" w:hAnsi="Menlo" w:cs="Menlo"/>
          <w:b/>
          <w:bCs/>
          <w:color w:val="204A87"/>
        </w:rPr>
        <w:t>for</w:t>
      </w:r>
      <w:r>
        <w:rPr>
          <w:rFonts w:ascii="Menlo" w:hAnsi="Menlo" w:cs="Menlo"/>
          <w:color w:val="222222"/>
        </w:rPr>
        <w:t xml:space="preserve"> </w:t>
      </w:r>
      <w:proofErr w:type="spellStart"/>
      <w:r>
        <w:rPr>
          <w:rStyle w:val="n"/>
          <w:rFonts w:ascii="Menlo" w:hAnsi="Menlo" w:cs="Menlo"/>
          <w:color w:val="000000"/>
        </w:rPr>
        <w:t>patient_id</w:t>
      </w:r>
      <w:proofErr w:type="spellEnd"/>
      <w:r>
        <w:rPr>
          <w:rFonts w:ascii="Menlo" w:hAnsi="Menlo" w:cs="Menlo"/>
          <w:color w:val="222222"/>
        </w:rPr>
        <w:t xml:space="preserve"> </w:t>
      </w:r>
      <w:r>
        <w:rPr>
          <w:rStyle w:val="ow"/>
          <w:rFonts w:ascii="Menlo" w:hAnsi="Menlo" w:cs="Menlo"/>
          <w:b/>
          <w:bCs/>
          <w:color w:val="204A87"/>
        </w:rPr>
        <w:t>in</w:t>
      </w:r>
      <w:r>
        <w:rPr>
          <w:rFonts w:ascii="Menlo" w:hAnsi="Menlo" w:cs="Menlo"/>
          <w:color w:val="222222"/>
        </w:rPr>
        <w:t xml:space="preserve"> </w:t>
      </w:r>
      <w:r>
        <w:rPr>
          <w:rStyle w:val="n"/>
          <w:rFonts w:ascii="Menlo" w:hAnsi="Menlo" w:cs="Menlo"/>
          <w:color w:val="000000"/>
        </w:rPr>
        <w:t>body</w:t>
      </w:r>
      <w:r>
        <w:rPr>
          <w:rStyle w:val="p"/>
          <w:rFonts w:ascii="Menlo" w:hAnsi="Menlo" w:cs="Menlo"/>
          <w:b/>
          <w:bCs/>
          <w:color w:val="000000"/>
        </w:rPr>
        <w:t>[</w:t>
      </w:r>
      <w:r>
        <w:rPr>
          <w:rStyle w:val="s1"/>
          <w:rFonts w:ascii="Menlo" w:hAnsi="Menlo" w:cs="Menlo"/>
          <w:color w:val="4E9A06"/>
        </w:rPr>
        <w:t>'inputs'</w:t>
      </w:r>
      <w:r>
        <w:rPr>
          <w:rStyle w:val="p"/>
          <w:rFonts w:ascii="Menlo" w:hAnsi="Menlo" w:cs="Menlo"/>
          <w:b/>
          <w:bCs/>
          <w:color w:val="000000"/>
        </w:rPr>
        <w:t>]])</w:t>
      </w:r>
    </w:p>
    <w:p w14:paraId="1138FDE3"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
    <w:p w14:paraId="52709E3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Impute inf's in the data to the feature's mean value</w:t>
      </w:r>
    </w:p>
    <w:p w14:paraId="457393E1"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xml:space="preserve"># </w:t>
      </w:r>
      <w:proofErr w:type="gramStart"/>
      <w:r>
        <w:rPr>
          <w:rStyle w:val="c1"/>
          <w:rFonts w:ascii="Menlo" w:hAnsi="Menlo" w:cs="Menlo"/>
          <w:i/>
          <w:iCs/>
          <w:color w:val="8F5902"/>
        </w:rPr>
        <w:t>using</w:t>
      </w:r>
      <w:proofErr w:type="gramEnd"/>
      <w:r>
        <w:rPr>
          <w:rStyle w:val="c1"/>
          <w:rFonts w:ascii="Menlo" w:hAnsi="Menlo" w:cs="Menlo"/>
          <w:i/>
          <w:iCs/>
          <w:color w:val="8F5902"/>
        </w:rPr>
        <w:t xml:space="preserve"> the collected statistics from the Feature store</w:t>
      </w:r>
    </w:p>
    <w:p w14:paraId="7DFCF30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r>
        <w:rPr>
          <w:rStyle w:val="n"/>
          <w:rFonts w:ascii="Menlo" w:hAnsi="Menlo" w:cs="Menlo"/>
          <w:color w:val="000000"/>
        </w:rPr>
        <w:t>feature_vectors</w:t>
      </w:r>
      <w:proofErr w:type="spell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r>
        <w:rPr>
          <w:rStyle w:val="p"/>
          <w:rFonts w:ascii="Menlo" w:hAnsi="Menlo" w:cs="Menlo"/>
          <w:b/>
          <w:bCs/>
          <w:color w:val="000000"/>
        </w:rPr>
        <w:t>[]</w:t>
      </w:r>
    </w:p>
    <w:p w14:paraId="6C046101"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for</w:t>
      </w:r>
      <w:r>
        <w:rPr>
          <w:rFonts w:ascii="Menlo" w:hAnsi="Menlo" w:cs="Menlo"/>
          <w:color w:val="222222"/>
        </w:rPr>
        <w:t xml:space="preserve"> </w:t>
      </w:r>
      <w:proofErr w:type="spellStart"/>
      <w:r>
        <w:rPr>
          <w:rStyle w:val="n"/>
          <w:rFonts w:ascii="Menlo" w:hAnsi="Menlo" w:cs="Menlo"/>
          <w:color w:val="000000"/>
        </w:rPr>
        <w:t>fv</w:t>
      </w:r>
      <w:proofErr w:type="spellEnd"/>
      <w:r>
        <w:rPr>
          <w:rFonts w:ascii="Menlo" w:hAnsi="Menlo" w:cs="Menlo"/>
          <w:color w:val="222222"/>
        </w:rPr>
        <w:t xml:space="preserve"> </w:t>
      </w:r>
      <w:r>
        <w:rPr>
          <w:rStyle w:val="ow"/>
          <w:rFonts w:ascii="Menlo" w:hAnsi="Menlo" w:cs="Menlo"/>
          <w:b/>
          <w:bCs/>
          <w:color w:val="204A87"/>
        </w:rPr>
        <w:t>in</w:t>
      </w:r>
      <w:r>
        <w:rPr>
          <w:rFonts w:ascii="Menlo" w:hAnsi="Menlo" w:cs="Menlo"/>
          <w:color w:val="222222"/>
        </w:rPr>
        <w:t xml:space="preserve"> </w:t>
      </w:r>
      <w:r>
        <w:rPr>
          <w:rStyle w:val="n"/>
          <w:rFonts w:ascii="Menlo" w:hAnsi="Menlo" w:cs="Menlo"/>
          <w:color w:val="000000"/>
        </w:rPr>
        <w:t>vectors</w:t>
      </w:r>
      <w:r>
        <w:rPr>
          <w:rStyle w:val="p"/>
          <w:rFonts w:ascii="Menlo" w:hAnsi="Menlo" w:cs="Menlo"/>
          <w:b/>
          <w:bCs/>
          <w:color w:val="000000"/>
        </w:rPr>
        <w:t>:</w:t>
      </w:r>
    </w:p>
    <w:p w14:paraId="7F0A612A"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r>
        <w:rPr>
          <w:rStyle w:val="n"/>
          <w:rFonts w:ascii="Menlo" w:hAnsi="Menlo" w:cs="Menlo"/>
          <w:color w:val="000000"/>
        </w:rPr>
        <w:t>new_vec</w:t>
      </w:r>
      <w:proofErr w:type="spell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r>
        <w:rPr>
          <w:rStyle w:val="p"/>
          <w:rFonts w:ascii="Menlo" w:hAnsi="Menlo" w:cs="Menlo"/>
          <w:b/>
          <w:bCs/>
          <w:color w:val="000000"/>
        </w:rPr>
        <w:t>[]</w:t>
      </w:r>
    </w:p>
    <w:p w14:paraId="4C3E8790"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for</w:t>
      </w:r>
      <w:r>
        <w:rPr>
          <w:rFonts w:ascii="Menlo" w:hAnsi="Menlo" w:cs="Menlo"/>
          <w:color w:val="222222"/>
        </w:rPr>
        <w:t xml:space="preserve"> </w:t>
      </w:r>
      <w:r>
        <w:rPr>
          <w:rStyle w:val="n"/>
          <w:rFonts w:ascii="Menlo" w:hAnsi="Menlo" w:cs="Menlo"/>
          <w:color w:val="000000"/>
        </w:rPr>
        <w:t>f</w:t>
      </w:r>
      <w:r>
        <w:rPr>
          <w:rStyle w:val="p"/>
          <w:rFonts w:ascii="Menlo" w:hAnsi="Menlo" w:cs="Menlo"/>
          <w:b/>
          <w:bCs/>
          <w:color w:val="000000"/>
        </w:rPr>
        <w:t>,</w:t>
      </w:r>
      <w:r>
        <w:rPr>
          <w:rFonts w:ascii="Menlo" w:hAnsi="Menlo" w:cs="Menlo"/>
          <w:color w:val="222222"/>
        </w:rPr>
        <w:t xml:space="preserve"> </w:t>
      </w:r>
      <w:r>
        <w:rPr>
          <w:rStyle w:val="n"/>
          <w:rFonts w:ascii="Menlo" w:hAnsi="Menlo" w:cs="Menlo"/>
          <w:color w:val="000000"/>
        </w:rPr>
        <w:t>v</w:t>
      </w:r>
      <w:r>
        <w:rPr>
          <w:rFonts w:ascii="Menlo" w:hAnsi="Menlo" w:cs="Menlo"/>
          <w:color w:val="222222"/>
        </w:rPr>
        <w:t xml:space="preserve"> </w:t>
      </w:r>
      <w:r>
        <w:rPr>
          <w:rStyle w:val="ow"/>
          <w:rFonts w:ascii="Menlo" w:hAnsi="Menlo" w:cs="Menlo"/>
          <w:b/>
          <w:bCs/>
          <w:color w:val="204A87"/>
        </w:rPr>
        <w:t>in</w:t>
      </w:r>
      <w:r>
        <w:rPr>
          <w:rFonts w:ascii="Menlo" w:hAnsi="Menlo" w:cs="Menlo"/>
          <w:color w:val="222222"/>
        </w:rPr>
        <w:t xml:space="preserve"> </w:t>
      </w:r>
      <w:proofErr w:type="spellStart"/>
      <w:proofErr w:type="gramStart"/>
      <w:r>
        <w:rPr>
          <w:rStyle w:val="n"/>
          <w:rFonts w:ascii="Menlo" w:hAnsi="Menlo" w:cs="Menlo"/>
          <w:color w:val="000000"/>
        </w:rPr>
        <w:t>fv</w:t>
      </w:r>
      <w:r>
        <w:rPr>
          <w:rStyle w:val="o"/>
          <w:rFonts w:ascii="Menlo" w:eastAsiaTheme="majorEastAsia" w:hAnsi="Menlo" w:cs="Menlo"/>
          <w:b/>
          <w:bCs/>
          <w:color w:val="CE5C00"/>
        </w:rPr>
        <w:t>.</w:t>
      </w:r>
      <w:r>
        <w:rPr>
          <w:rStyle w:val="n"/>
          <w:rFonts w:ascii="Menlo" w:hAnsi="Menlo" w:cs="Menlo"/>
          <w:color w:val="000000"/>
        </w:rPr>
        <w:t>items</w:t>
      </w:r>
      <w:proofErr w:type="spellEnd"/>
      <w:proofErr w:type="gramEnd"/>
      <w:r>
        <w:rPr>
          <w:rStyle w:val="p"/>
          <w:rFonts w:ascii="Menlo" w:hAnsi="Menlo" w:cs="Menlo"/>
          <w:b/>
          <w:bCs/>
          <w:color w:val="000000"/>
        </w:rPr>
        <w:t>():</w:t>
      </w:r>
    </w:p>
    <w:p w14:paraId="15E36A2B"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if</w:t>
      </w:r>
      <w:r>
        <w:rPr>
          <w:rFonts w:ascii="Menlo" w:hAnsi="Menlo" w:cs="Menlo"/>
          <w:color w:val="222222"/>
        </w:rPr>
        <w:t xml:space="preserve"> </w:t>
      </w:r>
      <w:proofErr w:type="spellStart"/>
      <w:proofErr w:type="gramStart"/>
      <w:r>
        <w:rPr>
          <w:rStyle w:val="n"/>
          <w:rFonts w:ascii="Menlo" w:hAnsi="Menlo" w:cs="Menlo"/>
          <w:color w:val="000000"/>
        </w:rPr>
        <w:t>np</w:t>
      </w:r>
      <w:r>
        <w:rPr>
          <w:rStyle w:val="o"/>
          <w:rFonts w:ascii="Menlo" w:eastAsiaTheme="majorEastAsia" w:hAnsi="Menlo" w:cs="Menlo"/>
          <w:b/>
          <w:bCs/>
          <w:color w:val="CE5C00"/>
        </w:rPr>
        <w:t>.</w:t>
      </w:r>
      <w:r>
        <w:rPr>
          <w:rStyle w:val="n"/>
          <w:rFonts w:ascii="Menlo" w:hAnsi="Menlo" w:cs="Menlo"/>
          <w:color w:val="000000"/>
        </w:rPr>
        <w:t>isinf</w:t>
      </w:r>
      <w:proofErr w:type="spellEnd"/>
      <w:proofErr w:type="gramEnd"/>
      <w:r>
        <w:rPr>
          <w:rStyle w:val="p"/>
          <w:rFonts w:ascii="Menlo" w:hAnsi="Menlo" w:cs="Menlo"/>
          <w:b/>
          <w:bCs/>
          <w:color w:val="000000"/>
        </w:rPr>
        <w:t>(</w:t>
      </w:r>
      <w:r>
        <w:rPr>
          <w:rStyle w:val="n"/>
          <w:rFonts w:ascii="Menlo" w:hAnsi="Menlo" w:cs="Menlo"/>
          <w:color w:val="000000"/>
        </w:rPr>
        <w:t>v</w:t>
      </w:r>
      <w:r>
        <w:rPr>
          <w:rStyle w:val="p"/>
          <w:rFonts w:ascii="Menlo" w:hAnsi="Menlo" w:cs="Menlo"/>
          <w:b/>
          <w:bCs/>
          <w:color w:val="000000"/>
        </w:rPr>
        <w:t>):</w:t>
      </w:r>
    </w:p>
    <w:p w14:paraId="506CB8B4"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lastRenderedPageBreak/>
        <w:t xml:space="preserve">                    </w:t>
      </w:r>
      <w:proofErr w:type="spellStart"/>
      <w:r>
        <w:rPr>
          <w:rStyle w:val="n"/>
          <w:rFonts w:ascii="Menlo" w:hAnsi="Menlo" w:cs="Menlo"/>
          <w:color w:val="000000"/>
        </w:rPr>
        <w:t>new_</w:t>
      </w:r>
      <w:proofErr w:type="gramStart"/>
      <w:r>
        <w:rPr>
          <w:rStyle w:val="n"/>
          <w:rFonts w:ascii="Menlo" w:hAnsi="Menlo" w:cs="Menlo"/>
          <w:color w:val="000000"/>
        </w:rPr>
        <w:t>vec</w:t>
      </w:r>
      <w:r>
        <w:rPr>
          <w:rStyle w:val="o"/>
          <w:rFonts w:ascii="Menlo" w:eastAsiaTheme="majorEastAsia" w:hAnsi="Menlo" w:cs="Menlo"/>
          <w:b/>
          <w:bCs/>
          <w:color w:val="CE5C00"/>
        </w:rPr>
        <w:t>.</w:t>
      </w:r>
      <w:r>
        <w:rPr>
          <w:rStyle w:val="n"/>
          <w:rFonts w:ascii="Menlo" w:hAnsi="Menlo" w:cs="Menlo"/>
          <w:color w:val="000000"/>
        </w:rPr>
        <w:t>append</w:t>
      </w:r>
      <w:proofErr w:type="spellEnd"/>
      <w:proofErr w:type="gramEnd"/>
      <w:r>
        <w:rPr>
          <w:rStyle w:val="p"/>
          <w:rFonts w:ascii="Menlo" w:hAnsi="Menlo" w:cs="Menlo"/>
          <w:b/>
          <w:bCs/>
          <w:color w:val="000000"/>
        </w:rPr>
        <w:t>(</w:t>
      </w:r>
      <w:proofErr w:type="spell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feature_stats</w:t>
      </w:r>
      <w:r>
        <w:rPr>
          <w:rStyle w:val="o"/>
          <w:rFonts w:ascii="Menlo" w:eastAsiaTheme="majorEastAsia" w:hAnsi="Menlo" w:cs="Menlo"/>
          <w:b/>
          <w:bCs/>
          <w:color w:val="CE5C00"/>
        </w:rPr>
        <w:t>.</w:t>
      </w:r>
      <w:r>
        <w:rPr>
          <w:rStyle w:val="n"/>
          <w:rFonts w:ascii="Menlo" w:hAnsi="Menlo" w:cs="Menlo"/>
          <w:color w:val="000000"/>
        </w:rPr>
        <w:t>loc</w:t>
      </w:r>
      <w:proofErr w:type="spellEnd"/>
      <w:r>
        <w:rPr>
          <w:rStyle w:val="p"/>
          <w:rFonts w:ascii="Menlo" w:hAnsi="Menlo" w:cs="Menlo"/>
          <w:b/>
          <w:bCs/>
          <w:color w:val="000000"/>
        </w:rPr>
        <w:t>[</w:t>
      </w:r>
      <w:r>
        <w:rPr>
          <w:rStyle w:val="n"/>
          <w:rFonts w:ascii="Menlo" w:hAnsi="Menlo" w:cs="Menlo"/>
          <w:color w:val="000000"/>
        </w:rPr>
        <w:t>f</w:t>
      </w:r>
      <w:r>
        <w:rPr>
          <w:rStyle w:val="p"/>
          <w:rFonts w:ascii="Menlo" w:hAnsi="Menlo" w:cs="Menlo"/>
          <w:b/>
          <w:bCs/>
          <w:color w:val="000000"/>
        </w:rPr>
        <w:t>,</w:t>
      </w:r>
      <w:r>
        <w:rPr>
          <w:rFonts w:ascii="Menlo" w:hAnsi="Menlo" w:cs="Menlo"/>
          <w:color w:val="222222"/>
        </w:rPr>
        <w:t xml:space="preserve"> </w:t>
      </w:r>
      <w:r>
        <w:rPr>
          <w:rStyle w:val="s1"/>
          <w:rFonts w:ascii="Menlo" w:hAnsi="Menlo" w:cs="Menlo"/>
          <w:color w:val="4E9A06"/>
        </w:rPr>
        <w:t>'mean'</w:t>
      </w:r>
      <w:r>
        <w:rPr>
          <w:rStyle w:val="p"/>
          <w:rFonts w:ascii="Menlo" w:hAnsi="Menlo" w:cs="Menlo"/>
          <w:b/>
          <w:bCs/>
          <w:color w:val="000000"/>
        </w:rPr>
        <w:t>])</w:t>
      </w:r>
    </w:p>
    <w:p w14:paraId="75F6BD5C"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else</w:t>
      </w:r>
      <w:r>
        <w:rPr>
          <w:rStyle w:val="p"/>
          <w:rFonts w:ascii="Menlo" w:hAnsi="Menlo" w:cs="Menlo"/>
          <w:b/>
          <w:bCs/>
          <w:color w:val="000000"/>
        </w:rPr>
        <w:t>:</w:t>
      </w:r>
    </w:p>
    <w:p w14:paraId="15CB68D0"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r>
        <w:rPr>
          <w:rStyle w:val="n"/>
          <w:rFonts w:ascii="Menlo" w:hAnsi="Menlo" w:cs="Menlo"/>
          <w:color w:val="000000"/>
        </w:rPr>
        <w:t>new_</w:t>
      </w:r>
      <w:proofErr w:type="gramStart"/>
      <w:r>
        <w:rPr>
          <w:rStyle w:val="n"/>
          <w:rFonts w:ascii="Menlo" w:hAnsi="Menlo" w:cs="Menlo"/>
          <w:color w:val="000000"/>
        </w:rPr>
        <w:t>vec</w:t>
      </w:r>
      <w:r>
        <w:rPr>
          <w:rStyle w:val="o"/>
          <w:rFonts w:ascii="Menlo" w:eastAsiaTheme="majorEastAsia" w:hAnsi="Menlo" w:cs="Menlo"/>
          <w:b/>
          <w:bCs/>
          <w:color w:val="CE5C00"/>
        </w:rPr>
        <w:t>.</w:t>
      </w:r>
      <w:r>
        <w:rPr>
          <w:rStyle w:val="n"/>
          <w:rFonts w:ascii="Menlo" w:hAnsi="Menlo" w:cs="Menlo"/>
          <w:color w:val="000000"/>
        </w:rPr>
        <w:t>append</w:t>
      </w:r>
      <w:proofErr w:type="spellEnd"/>
      <w:proofErr w:type="gramEnd"/>
      <w:r>
        <w:rPr>
          <w:rStyle w:val="p"/>
          <w:rFonts w:ascii="Menlo" w:hAnsi="Menlo" w:cs="Menlo"/>
          <w:b/>
          <w:bCs/>
          <w:color w:val="000000"/>
        </w:rPr>
        <w:t>(</w:t>
      </w:r>
      <w:r>
        <w:rPr>
          <w:rStyle w:val="n"/>
          <w:rFonts w:ascii="Menlo" w:hAnsi="Menlo" w:cs="Menlo"/>
          <w:color w:val="000000"/>
        </w:rPr>
        <w:t>v</w:t>
      </w:r>
      <w:r>
        <w:rPr>
          <w:rStyle w:val="p"/>
          <w:rFonts w:ascii="Menlo" w:hAnsi="Menlo" w:cs="Menlo"/>
          <w:b/>
          <w:bCs/>
          <w:color w:val="000000"/>
        </w:rPr>
        <w:t>)</w:t>
      </w:r>
    </w:p>
    <w:p w14:paraId="3780A6BD"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r>
        <w:rPr>
          <w:rStyle w:val="n"/>
          <w:rFonts w:ascii="Menlo" w:hAnsi="Menlo" w:cs="Menlo"/>
          <w:color w:val="000000"/>
        </w:rPr>
        <w:t>feature_</w:t>
      </w:r>
      <w:proofErr w:type="gramStart"/>
      <w:r>
        <w:rPr>
          <w:rStyle w:val="n"/>
          <w:rFonts w:ascii="Menlo" w:hAnsi="Menlo" w:cs="Menlo"/>
          <w:color w:val="000000"/>
        </w:rPr>
        <w:t>vectors</w:t>
      </w:r>
      <w:r>
        <w:rPr>
          <w:rStyle w:val="o"/>
          <w:rFonts w:ascii="Menlo" w:eastAsiaTheme="majorEastAsia" w:hAnsi="Menlo" w:cs="Menlo"/>
          <w:b/>
          <w:bCs/>
          <w:color w:val="CE5C00"/>
        </w:rPr>
        <w:t>.</w:t>
      </w:r>
      <w:r>
        <w:rPr>
          <w:rStyle w:val="n"/>
          <w:rFonts w:ascii="Menlo" w:hAnsi="Menlo" w:cs="Menlo"/>
          <w:color w:val="000000"/>
        </w:rPr>
        <w:t>append</w:t>
      </w:r>
      <w:proofErr w:type="spellEnd"/>
      <w:proofErr w:type="gramEnd"/>
      <w:r>
        <w:rPr>
          <w:rStyle w:val="p"/>
          <w:rFonts w:ascii="Menlo" w:hAnsi="Menlo" w:cs="Menlo"/>
          <w:b/>
          <w:bCs/>
          <w:color w:val="000000"/>
        </w:rPr>
        <w:t>(</w:t>
      </w:r>
      <w:proofErr w:type="spellStart"/>
      <w:r>
        <w:rPr>
          <w:rStyle w:val="n"/>
          <w:rFonts w:ascii="Menlo" w:hAnsi="Menlo" w:cs="Menlo"/>
          <w:color w:val="000000"/>
        </w:rPr>
        <w:t>new_vec</w:t>
      </w:r>
      <w:proofErr w:type="spellEnd"/>
      <w:r>
        <w:rPr>
          <w:rStyle w:val="p"/>
          <w:rFonts w:ascii="Menlo" w:hAnsi="Menlo" w:cs="Menlo"/>
          <w:b/>
          <w:bCs/>
          <w:color w:val="000000"/>
        </w:rPr>
        <w:t>)</w:t>
      </w:r>
    </w:p>
    <w:p w14:paraId="5D897CD2"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
    <w:p w14:paraId="7E866E2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Set the final feature vector as our inputs</w:t>
      </w:r>
    </w:p>
    <w:p w14:paraId="063D0DFD"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c1"/>
          <w:rFonts w:ascii="Menlo" w:hAnsi="Menlo" w:cs="Menlo"/>
          <w:i/>
          <w:iCs/>
          <w:color w:val="8F5902"/>
        </w:rPr>
        <w:t xml:space="preserve"># </w:t>
      </w:r>
      <w:proofErr w:type="gramStart"/>
      <w:r>
        <w:rPr>
          <w:rStyle w:val="c1"/>
          <w:rFonts w:ascii="Menlo" w:hAnsi="Menlo" w:cs="Menlo"/>
          <w:i/>
          <w:iCs/>
          <w:color w:val="8F5902"/>
        </w:rPr>
        <w:t>to</w:t>
      </w:r>
      <w:proofErr w:type="gramEnd"/>
      <w:r>
        <w:rPr>
          <w:rStyle w:val="c1"/>
          <w:rFonts w:ascii="Menlo" w:hAnsi="Menlo" w:cs="Menlo"/>
          <w:i/>
          <w:iCs/>
          <w:color w:val="8F5902"/>
        </w:rPr>
        <w:t xml:space="preserve"> pass to the predict function</w:t>
      </w:r>
    </w:p>
    <w:p w14:paraId="6F4E5662"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n"/>
          <w:rFonts w:ascii="Menlo" w:hAnsi="Menlo" w:cs="Menlo"/>
          <w:color w:val="000000"/>
        </w:rPr>
        <w:t>body</w:t>
      </w:r>
      <w:r>
        <w:rPr>
          <w:rStyle w:val="p"/>
          <w:rFonts w:ascii="Menlo" w:hAnsi="Menlo" w:cs="Menlo"/>
          <w:b/>
          <w:bCs/>
          <w:color w:val="000000"/>
        </w:rPr>
        <w:t>[</w:t>
      </w:r>
      <w:r>
        <w:rPr>
          <w:rStyle w:val="s1"/>
          <w:rFonts w:ascii="Menlo" w:hAnsi="Menlo" w:cs="Menlo"/>
          <w:color w:val="4E9A06"/>
        </w:rPr>
        <w:t>'inputs'</w:t>
      </w:r>
      <w:r>
        <w:rPr>
          <w:rStyle w:val="p"/>
          <w:rFonts w:ascii="Menlo" w:hAnsi="Menlo" w:cs="Menlo"/>
          <w:b/>
          <w:bCs/>
          <w:color w:val="000000"/>
        </w:rPr>
        <w:t>]</w:t>
      </w:r>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r>
        <w:rPr>
          <w:rStyle w:val="n"/>
          <w:rFonts w:ascii="Menlo" w:hAnsi="Menlo" w:cs="Menlo"/>
          <w:color w:val="000000"/>
        </w:rPr>
        <w:t>feature_vectors</w:t>
      </w:r>
      <w:proofErr w:type="spellEnd"/>
    </w:p>
    <w:p w14:paraId="2B54E5A3"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return</w:t>
      </w:r>
      <w:r>
        <w:rPr>
          <w:rFonts w:ascii="Menlo" w:hAnsi="Menlo" w:cs="Menlo"/>
          <w:color w:val="222222"/>
        </w:rPr>
        <w:t xml:space="preserve"> </w:t>
      </w:r>
      <w:r>
        <w:rPr>
          <w:rStyle w:val="n"/>
          <w:rFonts w:ascii="Menlo" w:hAnsi="Menlo" w:cs="Menlo"/>
          <w:color w:val="000000"/>
        </w:rPr>
        <w:t>body</w:t>
      </w:r>
    </w:p>
    <w:p w14:paraId="72FA77C0"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0DD1034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def</w:t>
      </w:r>
      <w:r>
        <w:rPr>
          <w:rFonts w:ascii="Menlo" w:hAnsi="Menlo" w:cs="Menlo"/>
          <w:color w:val="222222"/>
        </w:rPr>
        <w:t xml:space="preserve"> </w:t>
      </w:r>
      <w:proofErr w:type="gramStart"/>
      <w:r>
        <w:rPr>
          <w:rStyle w:val="nf"/>
          <w:rFonts w:ascii="Menlo" w:hAnsi="Menlo" w:cs="Menlo"/>
          <w:color w:val="000000"/>
        </w:rPr>
        <w:t>predict</w:t>
      </w:r>
      <w:r>
        <w:rPr>
          <w:rStyle w:val="p"/>
          <w:rFonts w:ascii="Menlo" w:hAnsi="Menlo" w:cs="Menlo"/>
          <w:b/>
          <w:bCs/>
          <w:color w:val="000000"/>
        </w:rPr>
        <w:t>(</w:t>
      </w:r>
      <w:proofErr w:type="gramEnd"/>
      <w:r>
        <w:rPr>
          <w:rStyle w:val="bp"/>
          <w:rFonts w:ascii="Menlo" w:hAnsi="Menlo" w:cs="Menlo"/>
          <w:color w:val="3465A4"/>
        </w:rPr>
        <w:t>self</w:t>
      </w:r>
      <w:r>
        <w:rPr>
          <w:rStyle w:val="p"/>
          <w:rFonts w:ascii="Menlo" w:hAnsi="Menlo" w:cs="Menlo"/>
          <w:b/>
          <w:bCs/>
          <w:color w:val="000000"/>
        </w:rPr>
        <w:t>,</w:t>
      </w:r>
      <w:r>
        <w:rPr>
          <w:rFonts w:ascii="Menlo" w:hAnsi="Menlo" w:cs="Menlo"/>
          <w:color w:val="222222"/>
        </w:rPr>
        <w:t xml:space="preserve"> </w:t>
      </w:r>
      <w:r>
        <w:rPr>
          <w:rStyle w:val="n"/>
          <w:rFonts w:ascii="Menlo" w:hAnsi="Menlo" w:cs="Menlo"/>
          <w:color w:val="000000"/>
        </w:rPr>
        <w:t>body</w:t>
      </w:r>
      <w:r>
        <w:rPr>
          <w:rStyle w:val="p"/>
          <w:rFonts w:ascii="Menlo" w:hAnsi="Menlo" w:cs="Menlo"/>
          <w:b/>
          <w:bCs/>
          <w:color w:val="000000"/>
        </w:rPr>
        <w:t>:</w:t>
      </w:r>
      <w:r>
        <w:rPr>
          <w:rFonts w:ascii="Menlo" w:hAnsi="Menlo" w:cs="Menlo"/>
          <w:color w:val="222222"/>
        </w:rPr>
        <w:t xml:space="preserve"> </w:t>
      </w:r>
      <w:proofErr w:type="spellStart"/>
      <w:r>
        <w:rPr>
          <w:rStyle w:val="nb"/>
          <w:rFonts w:ascii="Menlo" w:hAnsi="Menlo" w:cs="Menlo"/>
          <w:color w:val="204A87"/>
        </w:rPr>
        <w:t>dict</w:t>
      </w:r>
      <w:proofErr w:type="spellEnd"/>
      <w:r>
        <w:rPr>
          <w:rStyle w:val="p"/>
          <w:rFonts w:ascii="Menlo" w:hAnsi="Menlo" w:cs="Menlo"/>
          <w:b/>
          <w:bCs/>
          <w:color w:val="000000"/>
        </w:rPr>
        <w:t>)</w:t>
      </w:r>
      <w:r>
        <w:rPr>
          <w:rFonts w:ascii="Menlo" w:hAnsi="Menlo" w:cs="Menlo"/>
          <w:color w:val="222222"/>
        </w:rPr>
        <w:t xml:space="preserve"> </w:t>
      </w:r>
      <w:r>
        <w:rPr>
          <w:rStyle w:val="o"/>
          <w:rFonts w:ascii="Menlo" w:eastAsiaTheme="majorEastAsia" w:hAnsi="Menlo" w:cs="Menlo"/>
          <w:b/>
          <w:bCs/>
          <w:color w:val="CE5C00"/>
        </w:rPr>
        <w:t>-&gt;</w:t>
      </w:r>
      <w:r>
        <w:rPr>
          <w:rFonts w:ascii="Menlo" w:hAnsi="Menlo" w:cs="Menlo"/>
          <w:color w:val="222222"/>
        </w:rPr>
        <w:t xml:space="preserve"> </w:t>
      </w:r>
      <w:r>
        <w:rPr>
          <w:rStyle w:val="nb"/>
          <w:rFonts w:ascii="Menlo" w:hAnsi="Menlo" w:cs="Menlo"/>
          <w:color w:val="204A87"/>
        </w:rPr>
        <w:t>list</w:t>
      </w:r>
      <w:r>
        <w:rPr>
          <w:rStyle w:val="p"/>
          <w:rFonts w:ascii="Menlo" w:hAnsi="Menlo" w:cs="Menlo"/>
          <w:b/>
          <w:bCs/>
          <w:color w:val="000000"/>
        </w:rPr>
        <w:t>:</w:t>
      </w:r>
    </w:p>
    <w:p w14:paraId="26777E75"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sd"/>
          <w:rFonts w:ascii="Menlo" w:hAnsi="Menlo" w:cs="Menlo"/>
          <w:i/>
          <w:iCs/>
          <w:color w:val="8F5902"/>
        </w:rPr>
        <w:t>"""Generate model predictions from sample"""</w:t>
      </w:r>
    </w:p>
    <w:p w14:paraId="513B02C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n"/>
          <w:rFonts w:ascii="Menlo" w:hAnsi="Menlo" w:cs="Menlo"/>
          <w:color w:val="000000"/>
        </w:rPr>
        <w:t>feats</w:t>
      </w:r>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proofErr w:type="gramStart"/>
      <w:r>
        <w:rPr>
          <w:rStyle w:val="n"/>
          <w:rFonts w:ascii="Menlo" w:hAnsi="Menlo" w:cs="Menlo"/>
          <w:color w:val="000000"/>
        </w:rPr>
        <w:t>np</w:t>
      </w:r>
      <w:r>
        <w:rPr>
          <w:rStyle w:val="o"/>
          <w:rFonts w:ascii="Menlo" w:eastAsiaTheme="majorEastAsia" w:hAnsi="Menlo" w:cs="Menlo"/>
          <w:b/>
          <w:bCs/>
          <w:color w:val="CE5C00"/>
        </w:rPr>
        <w:t>.</w:t>
      </w:r>
      <w:r>
        <w:rPr>
          <w:rStyle w:val="n"/>
          <w:rFonts w:ascii="Menlo" w:hAnsi="Menlo" w:cs="Menlo"/>
          <w:color w:val="000000"/>
        </w:rPr>
        <w:t>asarray</w:t>
      </w:r>
      <w:proofErr w:type="spellEnd"/>
      <w:proofErr w:type="gramEnd"/>
      <w:r>
        <w:rPr>
          <w:rStyle w:val="p"/>
          <w:rFonts w:ascii="Menlo" w:hAnsi="Menlo" w:cs="Menlo"/>
          <w:b/>
          <w:bCs/>
          <w:color w:val="000000"/>
        </w:rPr>
        <w:t>(</w:t>
      </w:r>
      <w:r>
        <w:rPr>
          <w:rStyle w:val="n"/>
          <w:rFonts w:ascii="Menlo" w:hAnsi="Menlo" w:cs="Menlo"/>
          <w:color w:val="000000"/>
        </w:rPr>
        <w:t>body</w:t>
      </w:r>
      <w:r>
        <w:rPr>
          <w:rStyle w:val="p"/>
          <w:rFonts w:ascii="Menlo" w:hAnsi="Menlo" w:cs="Menlo"/>
          <w:b/>
          <w:bCs/>
          <w:color w:val="000000"/>
        </w:rPr>
        <w:t>[</w:t>
      </w:r>
      <w:r>
        <w:rPr>
          <w:rStyle w:val="s1"/>
          <w:rFonts w:ascii="Menlo" w:hAnsi="Menlo" w:cs="Menlo"/>
          <w:color w:val="4E9A06"/>
        </w:rPr>
        <w:t>'inputs'</w:t>
      </w:r>
      <w:r>
        <w:rPr>
          <w:rStyle w:val="p"/>
          <w:rFonts w:ascii="Menlo" w:hAnsi="Menlo" w:cs="Menlo"/>
          <w:b/>
          <w:bCs/>
          <w:color w:val="000000"/>
        </w:rPr>
        <w:t>])</w:t>
      </w:r>
    </w:p>
    <w:p w14:paraId="5FE76A6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n"/>
          <w:rFonts w:ascii="Menlo" w:hAnsi="Menlo" w:cs="Menlo"/>
          <w:color w:val="000000"/>
        </w:rPr>
        <w:t>result</w:t>
      </w:r>
      <w:r>
        <w:rPr>
          <w:rStyle w:val="p"/>
          <w:rFonts w:ascii="Menlo" w:hAnsi="Menlo" w:cs="Menlo"/>
          <w:b/>
          <w:bCs/>
          <w:color w:val="000000"/>
        </w:rPr>
        <w:t>:</w:t>
      </w:r>
      <w:r>
        <w:rPr>
          <w:rFonts w:ascii="Menlo" w:hAnsi="Menlo" w:cs="Menlo"/>
          <w:color w:val="222222"/>
        </w:rPr>
        <w:t xml:space="preserve"> </w:t>
      </w:r>
      <w:proofErr w:type="spellStart"/>
      <w:proofErr w:type="gramStart"/>
      <w:r>
        <w:rPr>
          <w:rStyle w:val="n"/>
          <w:rFonts w:ascii="Menlo" w:hAnsi="Menlo" w:cs="Menlo"/>
          <w:color w:val="000000"/>
        </w:rPr>
        <w:t>np</w:t>
      </w:r>
      <w:r>
        <w:rPr>
          <w:rStyle w:val="o"/>
          <w:rFonts w:ascii="Menlo" w:eastAsiaTheme="majorEastAsia" w:hAnsi="Menlo" w:cs="Menlo"/>
          <w:b/>
          <w:bCs/>
          <w:color w:val="CE5C00"/>
        </w:rPr>
        <w:t>.</w:t>
      </w:r>
      <w:r>
        <w:rPr>
          <w:rStyle w:val="n"/>
          <w:rFonts w:ascii="Menlo" w:hAnsi="Menlo" w:cs="Menlo"/>
          <w:color w:val="000000"/>
        </w:rPr>
        <w:t>ndarray</w:t>
      </w:r>
      <w:proofErr w:type="spellEnd"/>
      <w:proofErr w:type="gram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r>
        <w:rPr>
          <w:rStyle w:val="bp"/>
          <w:rFonts w:ascii="Menlo" w:hAnsi="Menlo" w:cs="Menlo"/>
          <w:color w:val="3465A4"/>
        </w:rPr>
        <w:t>self</w:t>
      </w:r>
      <w:r>
        <w:rPr>
          <w:rStyle w:val="o"/>
          <w:rFonts w:ascii="Menlo" w:eastAsiaTheme="majorEastAsia" w:hAnsi="Menlo" w:cs="Menlo"/>
          <w:b/>
          <w:bCs/>
          <w:color w:val="CE5C00"/>
        </w:rPr>
        <w:t>.</w:t>
      </w:r>
      <w:r>
        <w:rPr>
          <w:rStyle w:val="n"/>
          <w:rFonts w:ascii="Menlo" w:hAnsi="Menlo" w:cs="Menlo"/>
          <w:color w:val="000000"/>
        </w:rPr>
        <w:t>model</w:t>
      </w:r>
      <w:r>
        <w:rPr>
          <w:rStyle w:val="o"/>
          <w:rFonts w:ascii="Menlo" w:eastAsiaTheme="majorEastAsia" w:hAnsi="Menlo" w:cs="Menlo"/>
          <w:b/>
          <w:bCs/>
          <w:color w:val="CE5C00"/>
        </w:rPr>
        <w:t>.</w:t>
      </w:r>
      <w:r>
        <w:rPr>
          <w:rStyle w:val="n"/>
          <w:rFonts w:ascii="Menlo" w:hAnsi="Menlo" w:cs="Menlo"/>
          <w:color w:val="000000"/>
        </w:rPr>
        <w:t>predict</w:t>
      </w:r>
      <w:proofErr w:type="spellEnd"/>
      <w:r>
        <w:rPr>
          <w:rStyle w:val="p"/>
          <w:rFonts w:ascii="Menlo" w:hAnsi="Menlo" w:cs="Menlo"/>
          <w:b/>
          <w:bCs/>
          <w:color w:val="000000"/>
        </w:rPr>
        <w:t>(</w:t>
      </w:r>
      <w:r>
        <w:rPr>
          <w:rStyle w:val="n"/>
          <w:rFonts w:ascii="Menlo" w:hAnsi="Menlo" w:cs="Menlo"/>
          <w:color w:val="000000"/>
        </w:rPr>
        <w:t>feats</w:t>
      </w:r>
      <w:r>
        <w:rPr>
          <w:rStyle w:val="p"/>
          <w:rFonts w:ascii="Menlo" w:hAnsi="Menlo" w:cs="Menlo"/>
          <w:b/>
          <w:bCs/>
          <w:color w:val="000000"/>
        </w:rPr>
        <w:t>)</w:t>
      </w:r>
    </w:p>
    <w:p w14:paraId="4BEAF6BF"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k"/>
          <w:rFonts w:ascii="Menlo" w:hAnsi="Menlo" w:cs="Menlo"/>
          <w:b/>
          <w:bCs/>
          <w:color w:val="204A87"/>
        </w:rPr>
        <w:t>return</w:t>
      </w:r>
      <w:r>
        <w:rPr>
          <w:rFonts w:ascii="Menlo" w:hAnsi="Menlo" w:cs="Menlo"/>
          <w:color w:val="222222"/>
        </w:rPr>
        <w:t xml:space="preserve"> </w:t>
      </w:r>
      <w:proofErr w:type="spellStart"/>
      <w:proofErr w:type="gramStart"/>
      <w:r>
        <w:rPr>
          <w:rStyle w:val="n"/>
          <w:rFonts w:ascii="Menlo" w:hAnsi="Menlo" w:cs="Menlo"/>
          <w:color w:val="000000"/>
        </w:rPr>
        <w:t>result</w:t>
      </w:r>
      <w:r>
        <w:rPr>
          <w:rStyle w:val="o"/>
          <w:rFonts w:ascii="Menlo" w:eastAsiaTheme="majorEastAsia" w:hAnsi="Menlo" w:cs="Menlo"/>
          <w:b/>
          <w:bCs/>
          <w:color w:val="CE5C00"/>
        </w:rPr>
        <w:t>.</w:t>
      </w:r>
      <w:r>
        <w:rPr>
          <w:rStyle w:val="n"/>
          <w:rFonts w:ascii="Menlo" w:hAnsi="Menlo" w:cs="Menlo"/>
          <w:color w:val="000000"/>
        </w:rPr>
        <w:t>tolist</w:t>
      </w:r>
      <w:proofErr w:type="spellEnd"/>
      <w:proofErr w:type="gramEnd"/>
      <w:r>
        <w:rPr>
          <w:rStyle w:val="p"/>
          <w:rFonts w:ascii="Menlo" w:hAnsi="Menlo" w:cs="Menlo"/>
          <w:b/>
          <w:bCs/>
          <w:color w:val="000000"/>
        </w:rPr>
        <w:t>()</w:t>
      </w:r>
    </w:p>
    <w:p w14:paraId="1008CFBC" w14:textId="5B1A1A7A" w:rsidR="007019CA" w:rsidRDefault="007019CA" w:rsidP="007019CA">
      <w:r>
        <w:fldChar w:fldCharType="begin"/>
      </w:r>
      <w:r>
        <w:instrText xml:space="preserve"> INCLUDEPICTURE "/var/folders/7_/zvzc6bmx6xd0_q_4d88gvz5c0000gn/T/com.microsoft.Word/WebArchiveCopyPasteTempFiles/copy-button.svg" \* MERGEFORMATINET </w:instrText>
      </w:r>
      <w:r>
        <w:fldChar w:fldCharType="separate"/>
      </w:r>
      <w:r>
        <w:rPr>
          <w:noProof/>
        </w:rPr>
        <mc:AlternateContent>
          <mc:Choice Requires="wps">
            <w:drawing>
              <wp:inline distT="0" distB="0" distL="0" distR="0" wp14:anchorId="0E7B4B07" wp14:editId="0E3D2752">
                <wp:extent cx="308610" cy="308610"/>
                <wp:effectExtent l="0" t="0" r="0" b="0"/>
                <wp:docPr id="11" name="Rectangle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83DC9" id="Rectangle 11"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" filled="f" stroked="f">
                <o:lock v:ext="edit" aspectratio="t"/>
                <w10:anchorlock/>
              </v:rect>
            </w:pict>
          </mc:Fallback>
        </mc:AlternateContent>
      </w:r>
      <w:r>
        <w:fldChar w:fldCharType="end"/>
      </w:r>
    </w:p>
    <w:p w14:paraId="3D162AAD" w14:textId="77777777" w:rsidR="007019CA" w:rsidRPr="007019CA" w:rsidRDefault="007019CA" w:rsidP="007019CA">
      <w:pPr>
        <w:pStyle w:val="NormalWeb"/>
        <w:spacing w:before="0" w:beforeAutospacing="0"/>
        <w:rPr>
          <w:rFonts w:ascii="Open Sans" w:hAnsi="Open Sans" w:cs="Open Sans"/>
        </w:rPr>
      </w:pPr>
      <w:r w:rsidRPr="007019CA">
        <w:rPr>
          <w:rFonts w:ascii="Open Sans" w:hAnsi="Open Sans" w:cs="Open Sans"/>
        </w:rPr>
        <w:t>Which we can deploy with:</w:t>
      </w:r>
    </w:p>
    <w:p w14:paraId="166FFE5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c1"/>
          <w:rFonts w:ascii="Menlo" w:hAnsi="Menlo" w:cs="Menlo"/>
          <w:i/>
          <w:iCs/>
          <w:color w:val="8F5902"/>
        </w:rPr>
        <w:t># Create the serving function from our code above</w:t>
      </w:r>
    </w:p>
    <w:p w14:paraId="617D6B74"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r>
        <w:rPr>
          <w:rStyle w:val="n"/>
          <w:rFonts w:ascii="Menlo" w:hAnsi="Menlo" w:cs="Menlo"/>
          <w:color w:val="000000"/>
        </w:rPr>
        <w:t>fn</w:t>
      </w:r>
      <w:proofErr w:type="spellEnd"/>
      <w:r>
        <w:rPr>
          <w:rFonts w:ascii="Menlo" w:hAnsi="Menlo" w:cs="Menlo"/>
          <w:color w:val="222222"/>
        </w:rPr>
        <w:t xml:space="preserve"> </w:t>
      </w:r>
      <w:r>
        <w:rPr>
          <w:rStyle w:val="o"/>
          <w:rFonts w:ascii="Menlo" w:eastAsiaTheme="majorEastAsia" w:hAnsi="Menlo" w:cs="Menlo"/>
          <w:b/>
          <w:bCs/>
          <w:color w:val="CE5C00"/>
        </w:rPr>
        <w:t>=</w:t>
      </w:r>
      <w:r>
        <w:rPr>
          <w:rFonts w:ascii="Menlo" w:hAnsi="Menlo" w:cs="Menlo"/>
          <w:color w:val="222222"/>
        </w:rPr>
        <w:t xml:space="preserve"> </w:t>
      </w:r>
      <w:proofErr w:type="spellStart"/>
      <w:proofErr w:type="gramStart"/>
      <w:r>
        <w:rPr>
          <w:rStyle w:val="n"/>
          <w:rFonts w:ascii="Menlo" w:hAnsi="Menlo" w:cs="Menlo"/>
          <w:color w:val="000000"/>
        </w:rPr>
        <w:t>mlrun</w:t>
      </w:r>
      <w:r>
        <w:rPr>
          <w:rStyle w:val="o"/>
          <w:rFonts w:ascii="Menlo" w:eastAsiaTheme="majorEastAsia" w:hAnsi="Menlo" w:cs="Menlo"/>
          <w:b/>
          <w:bCs/>
          <w:color w:val="CE5C00"/>
        </w:rPr>
        <w:t>.</w:t>
      </w:r>
      <w:r>
        <w:rPr>
          <w:rStyle w:val="n"/>
          <w:rFonts w:ascii="Menlo" w:hAnsi="Menlo" w:cs="Menlo"/>
          <w:color w:val="000000"/>
        </w:rPr>
        <w:t>code</w:t>
      </w:r>
      <w:proofErr w:type="gramEnd"/>
      <w:r>
        <w:rPr>
          <w:rStyle w:val="n"/>
          <w:rFonts w:ascii="Menlo" w:hAnsi="Menlo" w:cs="Menlo"/>
          <w:color w:val="000000"/>
        </w:rPr>
        <w:t>_to_function</w:t>
      </w:r>
      <w:proofErr w:type="spellEnd"/>
      <w:r>
        <w:rPr>
          <w:rStyle w:val="p"/>
          <w:rFonts w:ascii="Menlo" w:hAnsi="Menlo" w:cs="Menlo"/>
          <w:b/>
          <w:bCs/>
          <w:color w:val="000000"/>
        </w:rPr>
        <w:t>(</w:t>
      </w:r>
      <w:r>
        <w:rPr>
          <w:rStyle w:val="o"/>
          <w:rFonts w:ascii="Menlo" w:eastAsiaTheme="majorEastAsia" w:hAnsi="Menlo" w:cs="Menlo"/>
          <w:b/>
          <w:bCs/>
          <w:color w:val="CE5C00"/>
        </w:rPr>
        <w:t>&lt;</w:t>
      </w:r>
      <w:proofErr w:type="spellStart"/>
      <w:r>
        <w:rPr>
          <w:rStyle w:val="n"/>
          <w:rFonts w:ascii="Menlo" w:hAnsi="Menlo" w:cs="Menlo"/>
          <w:color w:val="000000"/>
        </w:rPr>
        <w:t>function_name</w:t>
      </w:r>
      <w:proofErr w:type="spellEnd"/>
      <w:r>
        <w:rPr>
          <w:rStyle w:val="o"/>
          <w:rFonts w:ascii="Menlo" w:eastAsiaTheme="majorEastAsia" w:hAnsi="Menlo" w:cs="Menlo"/>
          <w:b/>
          <w:bCs/>
          <w:color w:val="CE5C00"/>
        </w:rPr>
        <w:t>&gt;</w:t>
      </w:r>
      <w:r>
        <w:rPr>
          <w:rStyle w:val="p"/>
          <w:rFonts w:ascii="Menlo" w:hAnsi="Menlo" w:cs="Menlo"/>
          <w:b/>
          <w:bCs/>
          <w:color w:val="000000"/>
        </w:rPr>
        <w:t>,</w:t>
      </w:r>
      <w:r>
        <w:rPr>
          <w:rFonts w:ascii="Menlo" w:hAnsi="Menlo" w:cs="Menlo"/>
          <w:color w:val="222222"/>
        </w:rPr>
        <w:t xml:space="preserve"> </w:t>
      </w:r>
    </w:p>
    <w:p w14:paraId="23903A2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r>
        <w:rPr>
          <w:rStyle w:val="n"/>
          <w:rFonts w:ascii="Menlo" w:hAnsi="Menlo" w:cs="Menlo"/>
          <w:color w:val="000000"/>
        </w:rPr>
        <w:t>kind</w:t>
      </w:r>
      <w:r>
        <w:rPr>
          <w:rStyle w:val="o"/>
          <w:rFonts w:ascii="Menlo" w:eastAsiaTheme="majorEastAsia" w:hAnsi="Menlo" w:cs="Menlo"/>
          <w:b/>
          <w:bCs/>
          <w:color w:val="CE5C00"/>
        </w:rPr>
        <w:t>=</w:t>
      </w:r>
      <w:r>
        <w:rPr>
          <w:rStyle w:val="s1"/>
          <w:rFonts w:ascii="Menlo" w:hAnsi="Menlo" w:cs="Menlo"/>
          <w:color w:val="4E9A06"/>
        </w:rPr>
        <w:t>'serving'</w:t>
      </w:r>
      <w:r>
        <w:rPr>
          <w:rStyle w:val="p"/>
          <w:rFonts w:ascii="Menlo" w:hAnsi="Menlo" w:cs="Menlo"/>
          <w:b/>
          <w:bCs/>
          <w:color w:val="000000"/>
        </w:rPr>
        <w:t>)</w:t>
      </w:r>
    </w:p>
    <w:p w14:paraId="6F13AB0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60961D76"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c1"/>
          <w:rFonts w:ascii="Menlo" w:hAnsi="Menlo" w:cs="Menlo"/>
          <w:i/>
          <w:iCs/>
          <w:color w:val="8F5902"/>
        </w:rPr>
        <w:lastRenderedPageBreak/>
        <w:t># Add a specific model to the serving function</w:t>
      </w:r>
    </w:p>
    <w:p w14:paraId="79F52EED"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r>
        <w:rPr>
          <w:rStyle w:val="n"/>
          <w:rFonts w:ascii="Menlo" w:hAnsi="Menlo" w:cs="Menlo"/>
          <w:color w:val="000000"/>
        </w:rPr>
        <w:t>fn</w:t>
      </w:r>
      <w:r>
        <w:rPr>
          <w:rStyle w:val="o"/>
          <w:rFonts w:ascii="Menlo" w:eastAsiaTheme="majorEastAsia" w:hAnsi="Menlo" w:cs="Menlo"/>
          <w:b/>
          <w:bCs/>
          <w:color w:val="CE5C00"/>
        </w:rPr>
        <w:t>.</w:t>
      </w:r>
      <w:r>
        <w:rPr>
          <w:rStyle w:val="n"/>
          <w:rFonts w:ascii="Menlo" w:hAnsi="Menlo" w:cs="Menlo"/>
          <w:color w:val="000000"/>
        </w:rPr>
        <w:t>add_model</w:t>
      </w:r>
      <w:proofErr w:type="spellEnd"/>
      <w:r>
        <w:rPr>
          <w:rStyle w:val="p"/>
          <w:rFonts w:ascii="Menlo" w:hAnsi="Menlo" w:cs="Menlo"/>
          <w:b/>
          <w:bCs/>
          <w:color w:val="000000"/>
        </w:rPr>
        <w:t>(</w:t>
      </w:r>
      <w:r>
        <w:rPr>
          <w:rStyle w:val="o"/>
          <w:rFonts w:ascii="Menlo" w:eastAsiaTheme="majorEastAsia" w:hAnsi="Menlo" w:cs="Menlo"/>
          <w:b/>
          <w:bCs/>
          <w:color w:val="CE5C00"/>
        </w:rPr>
        <w:t>&lt;</w:t>
      </w:r>
      <w:proofErr w:type="spellStart"/>
      <w:r>
        <w:rPr>
          <w:rStyle w:val="n"/>
          <w:rFonts w:ascii="Menlo" w:hAnsi="Menlo" w:cs="Menlo"/>
          <w:color w:val="000000"/>
        </w:rPr>
        <w:t>model_name</w:t>
      </w:r>
      <w:proofErr w:type="spellEnd"/>
      <w:r>
        <w:rPr>
          <w:rStyle w:val="o"/>
          <w:rFonts w:ascii="Menlo" w:eastAsiaTheme="majorEastAsia" w:hAnsi="Menlo" w:cs="Menlo"/>
          <w:b/>
          <w:bCs/>
          <w:color w:val="CE5C00"/>
        </w:rPr>
        <w:t>&gt;</w:t>
      </w:r>
      <w:r>
        <w:rPr>
          <w:rStyle w:val="p"/>
          <w:rFonts w:ascii="Menlo" w:hAnsi="Menlo" w:cs="Menlo"/>
          <w:b/>
          <w:bCs/>
          <w:color w:val="000000"/>
        </w:rPr>
        <w:t>,</w:t>
      </w:r>
      <w:r>
        <w:rPr>
          <w:rFonts w:ascii="Menlo" w:hAnsi="Menlo" w:cs="Menlo"/>
          <w:color w:val="222222"/>
        </w:rPr>
        <w:t xml:space="preserve"> </w:t>
      </w:r>
    </w:p>
    <w:p w14:paraId="4E162BFD"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r>
        <w:rPr>
          <w:rStyle w:val="n"/>
          <w:rFonts w:ascii="Menlo" w:hAnsi="Menlo" w:cs="Menlo"/>
          <w:color w:val="000000"/>
        </w:rPr>
        <w:t>class_name</w:t>
      </w:r>
      <w:proofErr w:type="spellEnd"/>
      <w:r>
        <w:rPr>
          <w:rStyle w:val="o"/>
          <w:rFonts w:ascii="Menlo" w:eastAsiaTheme="majorEastAsia" w:hAnsi="Menlo" w:cs="Menlo"/>
          <w:b/>
          <w:bCs/>
          <w:color w:val="CE5C00"/>
        </w:rPr>
        <w:t>=</w:t>
      </w:r>
      <w:r>
        <w:rPr>
          <w:rStyle w:val="s1"/>
          <w:rFonts w:ascii="Menlo" w:hAnsi="Menlo" w:cs="Menlo"/>
          <w:color w:val="4E9A06"/>
        </w:rPr>
        <w:t>'</w:t>
      </w:r>
      <w:proofErr w:type="spellStart"/>
      <w:r>
        <w:rPr>
          <w:rStyle w:val="s1"/>
          <w:rFonts w:ascii="Menlo" w:hAnsi="Menlo" w:cs="Menlo"/>
          <w:color w:val="4E9A06"/>
        </w:rPr>
        <w:t>ClassifierModel</w:t>
      </w:r>
      <w:proofErr w:type="spellEnd"/>
      <w:r>
        <w:rPr>
          <w:rStyle w:val="s1"/>
          <w:rFonts w:ascii="Menlo" w:hAnsi="Menlo" w:cs="Menlo"/>
          <w:color w:val="4E9A06"/>
        </w:rPr>
        <w:t>'</w:t>
      </w:r>
      <w:r>
        <w:rPr>
          <w:rStyle w:val="p"/>
          <w:rFonts w:ascii="Menlo" w:hAnsi="Menlo" w:cs="Menlo"/>
          <w:b/>
          <w:bCs/>
          <w:color w:val="000000"/>
        </w:rPr>
        <w:t>,</w:t>
      </w:r>
    </w:p>
    <w:p w14:paraId="43A2665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Fonts w:ascii="Menlo" w:hAnsi="Menlo" w:cs="Menlo"/>
          <w:color w:val="222222"/>
        </w:rPr>
        <w:t xml:space="preserve">             </w:t>
      </w:r>
      <w:proofErr w:type="spellStart"/>
      <w:r>
        <w:rPr>
          <w:rStyle w:val="n"/>
          <w:rFonts w:ascii="Menlo" w:hAnsi="Menlo" w:cs="Menlo"/>
          <w:color w:val="000000"/>
        </w:rPr>
        <w:t>model_path</w:t>
      </w:r>
      <w:proofErr w:type="spellEnd"/>
      <w:r>
        <w:rPr>
          <w:rStyle w:val="o"/>
          <w:rFonts w:ascii="Menlo" w:eastAsiaTheme="majorEastAsia" w:hAnsi="Menlo" w:cs="Menlo"/>
          <w:b/>
          <w:bCs/>
          <w:color w:val="CE5C00"/>
        </w:rPr>
        <w:t>=&lt;</w:t>
      </w:r>
      <w:proofErr w:type="spellStart"/>
      <w:r>
        <w:rPr>
          <w:rStyle w:val="n"/>
          <w:rFonts w:ascii="Menlo" w:hAnsi="Menlo" w:cs="Menlo"/>
          <w:color w:val="000000"/>
        </w:rPr>
        <w:t>store_model_file_reference</w:t>
      </w:r>
      <w:proofErr w:type="spellEnd"/>
      <w:r>
        <w:rPr>
          <w:rStyle w:val="o"/>
          <w:rFonts w:ascii="Menlo" w:eastAsiaTheme="majorEastAsia" w:hAnsi="Menlo" w:cs="Menlo"/>
          <w:b/>
          <w:bCs/>
          <w:color w:val="CE5C00"/>
        </w:rPr>
        <w:t>&gt;</w:t>
      </w:r>
      <w:r>
        <w:rPr>
          <w:rStyle w:val="p"/>
          <w:rFonts w:ascii="Menlo" w:hAnsi="Menlo" w:cs="Menlo"/>
          <w:b/>
          <w:bCs/>
          <w:color w:val="000000"/>
        </w:rPr>
        <w:t>)</w:t>
      </w:r>
    </w:p>
    <w:p w14:paraId="483D2B3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6DAFB060"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c1"/>
          <w:rFonts w:ascii="Menlo" w:hAnsi="Menlo" w:cs="Menlo"/>
          <w:i/>
          <w:iCs/>
          <w:color w:val="8F5902"/>
        </w:rPr>
        <w:t xml:space="preserve"># Enable </w:t>
      </w:r>
      <w:proofErr w:type="spellStart"/>
      <w:r>
        <w:rPr>
          <w:rStyle w:val="c1"/>
          <w:rFonts w:ascii="Menlo" w:hAnsi="Menlo" w:cs="Menlo"/>
          <w:i/>
          <w:iCs/>
          <w:color w:val="8F5902"/>
        </w:rPr>
        <w:t>MLRun's</w:t>
      </w:r>
      <w:proofErr w:type="spellEnd"/>
      <w:r>
        <w:rPr>
          <w:rStyle w:val="c1"/>
          <w:rFonts w:ascii="Menlo" w:hAnsi="Menlo" w:cs="Menlo"/>
          <w:i/>
          <w:iCs/>
          <w:color w:val="8F5902"/>
        </w:rPr>
        <w:t xml:space="preserve"> model monitoring</w:t>
      </w:r>
    </w:p>
    <w:p w14:paraId="080E3316"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r>
        <w:rPr>
          <w:rStyle w:val="n"/>
          <w:rFonts w:ascii="Menlo" w:hAnsi="Menlo" w:cs="Menlo"/>
          <w:color w:val="000000"/>
        </w:rPr>
        <w:t>fn</w:t>
      </w:r>
      <w:r>
        <w:rPr>
          <w:rStyle w:val="o"/>
          <w:rFonts w:ascii="Menlo" w:eastAsiaTheme="majorEastAsia" w:hAnsi="Menlo" w:cs="Menlo"/>
          <w:b/>
          <w:bCs/>
          <w:color w:val="CE5C00"/>
        </w:rPr>
        <w:t>.</w:t>
      </w:r>
      <w:r>
        <w:rPr>
          <w:rStyle w:val="n"/>
          <w:rFonts w:ascii="Menlo" w:hAnsi="Menlo" w:cs="Menlo"/>
          <w:color w:val="000000"/>
        </w:rPr>
        <w:t>set_</w:t>
      </w:r>
      <w:proofErr w:type="gramStart"/>
      <w:r>
        <w:rPr>
          <w:rStyle w:val="n"/>
          <w:rFonts w:ascii="Menlo" w:hAnsi="Menlo" w:cs="Menlo"/>
          <w:color w:val="000000"/>
        </w:rPr>
        <w:t>tracking</w:t>
      </w:r>
      <w:proofErr w:type="spellEnd"/>
      <w:r>
        <w:rPr>
          <w:rStyle w:val="p"/>
          <w:rFonts w:ascii="Menlo" w:hAnsi="Menlo" w:cs="Menlo"/>
          <w:b/>
          <w:bCs/>
          <w:color w:val="000000"/>
        </w:rPr>
        <w:t>(</w:t>
      </w:r>
      <w:proofErr w:type="gramEnd"/>
      <w:r>
        <w:rPr>
          <w:rStyle w:val="p"/>
          <w:rFonts w:ascii="Menlo" w:hAnsi="Menlo" w:cs="Menlo"/>
          <w:b/>
          <w:bCs/>
          <w:color w:val="000000"/>
        </w:rPr>
        <w:t>)</w:t>
      </w:r>
    </w:p>
    <w:p w14:paraId="23CA8F2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2CE2EC44"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c1"/>
          <w:rFonts w:ascii="Menlo" w:hAnsi="Menlo" w:cs="Menlo"/>
          <w:i/>
          <w:iCs/>
          <w:color w:val="8F5902"/>
        </w:rPr>
        <w:t># Add the system mount to the function so</w:t>
      </w:r>
    </w:p>
    <w:p w14:paraId="188EB46A"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c1"/>
          <w:rFonts w:ascii="Menlo" w:hAnsi="Menlo" w:cs="Menlo"/>
          <w:i/>
          <w:iCs/>
          <w:color w:val="8F5902"/>
        </w:rPr>
        <w:t xml:space="preserve"># </w:t>
      </w:r>
      <w:proofErr w:type="gramStart"/>
      <w:r>
        <w:rPr>
          <w:rStyle w:val="c1"/>
          <w:rFonts w:ascii="Menlo" w:hAnsi="Menlo" w:cs="Menlo"/>
          <w:i/>
          <w:iCs/>
          <w:color w:val="8F5902"/>
        </w:rPr>
        <w:t>it</w:t>
      </w:r>
      <w:proofErr w:type="gramEnd"/>
      <w:r>
        <w:rPr>
          <w:rStyle w:val="c1"/>
          <w:rFonts w:ascii="Menlo" w:hAnsi="Menlo" w:cs="Menlo"/>
          <w:i/>
          <w:iCs/>
          <w:color w:val="8F5902"/>
        </w:rPr>
        <w:t xml:space="preserve"> will have access to our model files</w:t>
      </w:r>
    </w:p>
    <w:p w14:paraId="35ABF377"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proofErr w:type="gramStart"/>
      <w:r>
        <w:rPr>
          <w:rStyle w:val="n"/>
          <w:rFonts w:ascii="Menlo" w:hAnsi="Menlo" w:cs="Menlo"/>
          <w:color w:val="000000"/>
        </w:rPr>
        <w:t>fn</w:t>
      </w:r>
      <w:r>
        <w:rPr>
          <w:rStyle w:val="o"/>
          <w:rFonts w:ascii="Menlo" w:eastAsiaTheme="majorEastAsia" w:hAnsi="Menlo" w:cs="Menlo"/>
          <w:b/>
          <w:bCs/>
          <w:color w:val="CE5C00"/>
        </w:rPr>
        <w:t>.</w:t>
      </w:r>
      <w:r>
        <w:rPr>
          <w:rStyle w:val="n"/>
          <w:rFonts w:ascii="Menlo" w:hAnsi="Menlo" w:cs="Menlo"/>
          <w:color w:val="000000"/>
        </w:rPr>
        <w:t>apply</w:t>
      </w:r>
      <w:proofErr w:type="spellEnd"/>
      <w:proofErr w:type="gramEnd"/>
      <w:r>
        <w:rPr>
          <w:rStyle w:val="p"/>
          <w:rFonts w:ascii="Menlo" w:hAnsi="Menlo" w:cs="Menlo"/>
          <w:b/>
          <w:bCs/>
          <w:color w:val="000000"/>
        </w:rPr>
        <w:t>(</w:t>
      </w:r>
      <w:r>
        <w:rPr>
          <w:rStyle w:val="n"/>
          <w:rFonts w:ascii="Menlo" w:hAnsi="Menlo" w:cs="Menlo"/>
          <w:color w:val="000000"/>
        </w:rPr>
        <w:t>mlrun</w:t>
      </w:r>
      <w:r>
        <w:rPr>
          <w:rStyle w:val="o"/>
          <w:rFonts w:ascii="Menlo" w:eastAsiaTheme="majorEastAsia" w:hAnsi="Menlo" w:cs="Menlo"/>
          <w:b/>
          <w:bCs/>
          <w:color w:val="CE5C00"/>
        </w:rPr>
        <w:t>.</w:t>
      </w:r>
      <w:r>
        <w:rPr>
          <w:rStyle w:val="n"/>
          <w:rFonts w:ascii="Menlo" w:hAnsi="Menlo" w:cs="Menlo"/>
          <w:color w:val="000000"/>
        </w:rPr>
        <w:t>mount_v3io</w:t>
      </w:r>
      <w:r>
        <w:rPr>
          <w:rStyle w:val="p"/>
          <w:rFonts w:ascii="Menlo" w:hAnsi="Menlo" w:cs="Menlo"/>
          <w:b/>
          <w:bCs/>
          <w:color w:val="000000"/>
        </w:rPr>
        <w:t>())</w:t>
      </w:r>
    </w:p>
    <w:p w14:paraId="20A7F579"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
    <w:p w14:paraId="6680E33E"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r>
        <w:rPr>
          <w:rStyle w:val="c1"/>
          <w:rFonts w:ascii="Menlo" w:hAnsi="Menlo" w:cs="Menlo"/>
          <w:i/>
          <w:iCs/>
          <w:color w:val="8F5902"/>
        </w:rPr>
        <w:t># Deploy the function to the cluster</w:t>
      </w:r>
    </w:p>
    <w:p w14:paraId="799ABBE1"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r>
        <w:rPr>
          <w:rStyle w:val="n"/>
          <w:rFonts w:ascii="Menlo" w:hAnsi="Menlo" w:cs="Menlo"/>
          <w:color w:val="000000"/>
        </w:rPr>
        <w:t>fn</w:t>
      </w:r>
      <w:r>
        <w:rPr>
          <w:rStyle w:val="o"/>
          <w:rFonts w:ascii="Menlo" w:eastAsiaTheme="majorEastAsia" w:hAnsi="Menlo" w:cs="Menlo"/>
          <w:b/>
          <w:bCs/>
          <w:color w:val="CE5C00"/>
        </w:rPr>
        <w:t>.</w:t>
      </w:r>
      <w:proofErr w:type="gramStart"/>
      <w:r>
        <w:rPr>
          <w:rStyle w:val="n"/>
          <w:rFonts w:ascii="Menlo" w:hAnsi="Menlo" w:cs="Menlo"/>
          <w:color w:val="000000"/>
        </w:rPr>
        <w:t>deploy</w:t>
      </w:r>
      <w:proofErr w:type="spellEnd"/>
      <w:r>
        <w:rPr>
          <w:rStyle w:val="p"/>
          <w:rFonts w:ascii="Menlo" w:hAnsi="Menlo" w:cs="Menlo"/>
          <w:b/>
          <w:bCs/>
          <w:color w:val="000000"/>
        </w:rPr>
        <w:t>(</w:t>
      </w:r>
      <w:proofErr w:type="gramEnd"/>
      <w:r>
        <w:rPr>
          <w:rStyle w:val="p"/>
          <w:rFonts w:ascii="Menlo" w:hAnsi="Menlo" w:cs="Menlo"/>
          <w:b/>
          <w:bCs/>
          <w:color w:val="000000"/>
        </w:rPr>
        <w:t>)</w:t>
      </w:r>
    </w:p>
    <w:p w14:paraId="40269854" w14:textId="4A75F5E6" w:rsidR="007019CA" w:rsidRDefault="007019CA" w:rsidP="007019CA">
      <w:r>
        <w:fldChar w:fldCharType="begin"/>
      </w:r>
      <w:r>
        <w:instrText xml:space="preserve"> INCLUDEPICTURE "/var/folders/7_/zvzc6bmx6xd0_q_4d88gvz5c0000gn/T/com.microsoft.Word/WebArchiveCopyPasteTempFiles/copy-button.svg" \* MERGEFORMATINET </w:instrText>
      </w:r>
      <w:r>
        <w:fldChar w:fldCharType="separate"/>
      </w:r>
      <w:r>
        <w:rPr>
          <w:noProof/>
        </w:rPr>
        <mc:AlternateContent>
          <mc:Choice Requires="wps">
            <w:drawing>
              <wp:inline distT="0" distB="0" distL="0" distR="0" wp14:anchorId="2AFA0670" wp14:editId="07F7DA14">
                <wp:extent cx="308610" cy="30861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56698" id="Rectangle 10" o:spid="_x0000_s1026" alt="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" filled="f" stroked="f">
                <o:lock v:ext="edit" aspectratio="t"/>
                <w10:anchorlock/>
              </v:rect>
            </w:pict>
          </mc:Fallback>
        </mc:AlternateContent>
      </w:r>
      <w:r>
        <w:fldChar w:fldCharType="end"/>
      </w:r>
    </w:p>
    <w:p w14:paraId="23AEB671" w14:textId="77777777" w:rsidR="007019CA" w:rsidRPr="007019CA" w:rsidRDefault="007019CA" w:rsidP="007019CA">
      <w:pPr>
        <w:pStyle w:val="NormalWeb"/>
        <w:spacing w:before="0" w:beforeAutospacing="0"/>
        <w:rPr>
          <w:rFonts w:ascii="Open Sans" w:hAnsi="Open Sans" w:cs="Open Sans"/>
        </w:rPr>
      </w:pPr>
      <w:r w:rsidRPr="007019CA">
        <w:rPr>
          <w:rFonts w:ascii="Open Sans" w:hAnsi="Open Sans" w:cs="Open Sans"/>
        </w:rPr>
        <w:t>And test using:</w:t>
      </w:r>
    </w:p>
    <w:p w14:paraId="0099E46C" w14:textId="77777777" w:rsidR="007019CA" w:rsidRDefault="007019CA" w:rsidP="007019CA">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46" w:lineRule="atLeast"/>
        <w:rPr>
          <w:rFonts w:ascii="Menlo" w:hAnsi="Menlo" w:cs="Menlo"/>
          <w:color w:val="222222"/>
        </w:rPr>
      </w:pPr>
      <w:proofErr w:type="spellStart"/>
      <w:proofErr w:type="gramStart"/>
      <w:r>
        <w:rPr>
          <w:rStyle w:val="n"/>
          <w:rFonts w:ascii="Menlo" w:hAnsi="Menlo" w:cs="Menlo"/>
          <w:color w:val="000000"/>
        </w:rPr>
        <w:t>fn</w:t>
      </w:r>
      <w:r>
        <w:rPr>
          <w:rStyle w:val="o"/>
          <w:rFonts w:ascii="Menlo" w:eastAsiaTheme="majorEastAsia" w:hAnsi="Menlo" w:cs="Menlo"/>
          <w:b/>
          <w:bCs/>
          <w:color w:val="CE5C00"/>
        </w:rPr>
        <w:t>.</w:t>
      </w:r>
      <w:r>
        <w:rPr>
          <w:rStyle w:val="n"/>
          <w:rFonts w:ascii="Menlo" w:hAnsi="Menlo" w:cs="Menlo"/>
          <w:color w:val="000000"/>
        </w:rPr>
        <w:t>invoke</w:t>
      </w:r>
      <w:proofErr w:type="spellEnd"/>
      <w:proofErr w:type="gramEnd"/>
      <w:r>
        <w:rPr>
          <w:rStyle w:val="p"/>
          <w:rFonts w:ascii="Menlo" w:hAnsi="Menlo" w:cs="Menlo"/>
          <w:b/>
          <w:bCs/>
          <w:color w:val="000000"/>
        </w:rPr>
        <w:t>(</w:t>
      </w:r>
      <w:r>
        <w:rPr>
          <w:rStyle w:val="s1"/>
          <w:rFonts w:ascii="Menlo" w:hAnsi="Menlo" w:cs="Menlo"/>
          <w:color w:val="4E9A06"/>
        </w:rPr>
        <w:t>'/v2/models/infer'</w:t>
      </w:r>
      <w:r>
        <w:rPr>
          <w:rStyle w:val="p"/>
          <w:rFonts w:ascii="Menlo" w:hAnsi="Menlo" w:cs="Menlo"/>
          <w:b/>
          <w:bCs/>
          <w:color w:val="000000"/>
        </w:rPr>
        <w:t>,</w:t>
      </w:r>
      <w:r>
        <w:rPr>
          <w:rFonts w:ascii="Menlo" w:hAnsi="Menlo" w:cs="Menlo"/>
          <w:color w:val="222222"/>
        </w:rPr>
        <w:t xml:space="preserve"> </w:t>
      </w:r>
      <w:r>
        <w:rPr>
          <w:rStyle w:val="n"/>
          <w:rFonts w:ascii="Menlo" w:hAnsi="Menlo" w:cs="Menlo"/>
          <w:color w:val="000000"/>
        </w:rPr>
        <w:t>body</w:t>
      </w:r>
      <w:r>
        <w:rPr>
          <w:rStyle w:val="o"/>
          <w:rFonts w:ascii="Menlo" w:eastAsiaTheme="majorEastAsia" w:hAnsi="Menlo" w:cs="Menlo"/>
          <w:b/>
          <w:bCs/>
          <w:color w:val="CE5C00"/>
        </w:rPr>
        <w:t>=</w:t>
      </w:r>
      <w:r>
        <w:rPr>
          <w:rStyle w:val="p"/>
          <w:rFonts w:ascii="Menlo" w:hAnsi="Menlo" w:cs="Menlo"/>
          <w:b/>
          <w:bCs/>
          <w:color w:val="000000"/>
        </w:rPr>
        <w:t>{</w:t>
      </w:r>
      <w:r>
        <w:rPr>
          <w:rStyle w:val="o"/>
          <w:rFonts w:ascii="Menlo" w:eastAsiaTheme="majorEastAsia" w:hAnsi="Menlo" w:cs="Menlo"/>
          <w:b/>
          <w:bCs/>
          <w:color w:val="CE5C00"/>
        </w:rPr>
        <w:t>&lt;</w:t>
      </w:r>
      <w:r>
        <w:rPr>
          <w:rStyle w:val="n"/>
          <w:rFonts w:ascii="Menlo" w:hAnsi="Menlo" w:cs="Menlo"/>
          <w:color w:val="000000"/>
        </w:rPr>
        <w:t>key</w:t>
      </w:r>
      <w:r>
        <w:rPr>
          <w:rFonts w:ascii="Menlo" w:hAnsi="Menlo" w:cs="Menlo"/>
          <w:color w:val="222222"/>
        </w:rPr>
        <w:t xml:space="preserve"> </w:t>
      </w:r>
      <w:r>
        <w:rPr>
          <w:rStyle w:val="n"/>
          <w:rFonts w:ascii="Menlo" w:hAnsi="Menlo" w:cs="Menlo"/>
          <w:color w:val="000000"/>
        </w:rPr>
        <w:t>name</w:t>
      </w:r>
      <w:r>
        <w:rPr>
          <w:rStyle w:val="o"/>
          <w:rFonts w:ascii="Menlo" w:eastAsiaTheme="majorEastAsia" w:hAnsi="Menlo" w:cs="Menlo"/>
          <w:b/>
          <w:bCs/>
          <w:color w:val="CE5C00"/>
        </w:rPr>
        <w:t>&gt;</w:t>
      </w:r>
      <w:r>
        <w:rPr>
          <w:rStyle w:val="p"/>
          <w:rFonts w:ascii="Menlo" w:hAnsi="Menlo" w:cs="Menlo"/>
          <w:b/>
          <w:bCs/>
          <w:color w:val="000000"/>
        </w:rPr>
        <w:t>:</w:t>
      </w:r>
      <w:r>
        <w:rPr>
          <w:rFonts w:ascii="Menlo" w:hAnsi="Menlo" w:cs="Menlo"/>
          <w:color w:val="222222"/>
        </w:rPr>
        <w:t xml:space="preserve"> </w:t>
      </w:r>
      <w:r>
        <w:rPr>
          <w:rStyle w:val="o"/>
          <w:rFonts w:ascii="Menlo" w:eastAsiaTheme="majorEastAsia" w:hAnsi="Menlo" w:cs="Menlo"/>
          <w:b/>
          <w:bCs/>
          <w:color w:val="CE5C00"/>
        </w:rPr>
        <w:t>&lt;</w:t>
      </w:r>
      <w:r>
        <w:rPr>
          <w:rStyle w:val="n"/>
          <w:rFonts w:ascii="Menlo" w:hAnsi="Menlo" w:cs="Menlo"/>
          <w:color w:val="000000"/>
        </w:rPr>
        <w:t>key</w:t>
      </w:r>
      <w:r>
        <w:rPr>
          <w:rFonts w:ascii="Menlo" w:hAnsi="Menlo" w:cs="Menlo"/>
          <w:color w:val="222222"/>
        </w:rPr>
        <w:t xml:space="preserve"> </w:t>
      </w:r>
      <w:r>
        <w:rPr>
          <w:rStyle w:val="n"/>
          <w:rFonts w:ascii="Menlo" w:hAnsi="Menlo" w:cs="Menlo"/>
          <w:color w:val="000000"/>
        </w:rPr>
        <w:t>value</w:t>
      </w:r>
      <w:r>
        <w:rPr>
          <w:rStyle w:val="o"/>
          <w:rFonts w:ascii="Menlo" w:eastAsiaTheme="majorEastAsia" w:hAnsi="Menlo" w:cs="Menlo"/>
          <w:b/>
          <w:bCs/>
          <w:color w:val="CE5C00"/>
        </w:rPr>
        <w:t>&gt;</w:t>
      </w:r>
      <w:r>
        <w:rPr>
          <w:rStyle w:val="p"/>
          <w:rFonts w:ascii="Menlo" w:hAnsi="Menlo" w:cs="Menlo"/>
          <w:b/>
          <w:bCs/>
          <w:color w:val="000000"/>
        </w:rPr>
        <w:t>})</w:t>
      </w:r>
    </w:p>
    <w:p w14:paraId="2ADCAEC5" w14:textId="4A542854" w:rsidR="007019CA" w:rsidRDefault="007019CA" w:rsidP="007019CA">
      <w:pPr>
        <w:pBdr>
          <w:bottom w:val="single" w:sz="12" w:space="1" w:color="auto"/>
        </w:pBdr>
      </w:pPr>
    </w:p>
    <w:p w14:paraId="6F29837F" w14:textId="77777777" w:rsidR="007019CA" w:rsidRDefault="007019CA" w:rsidP="007019CA"/>
    <w:p w14:paraId="342286FB" w14:textId="23E1AE98" w:rsidR="00DA4676" w:rsidRDefault="00DA4676" w:rsidP="00DA4676">
      <w:pPr>
        <w:pStyle w:val="Heading1"/>
        <w:rPr>
          <w:rFonts w:ascii="Open Sans" w:hAnsi="Open Sans" w:cs="Open Sans"/>
          <w:color w:val="000000"/>
          <w:sz w:val="50"/>
          <w:szCs w:val="50"/>
        </w:rPr>
      </w:pPr>
      <w:r w:rsidRPr="00DA4676">
        <w:rPr>
          <w:rFonts w:ascii="Open Sans" w:hAnsi="Open Sans" w:cs="Open Sans"/>
          <w:color w:val="000000"/>
          <w:sz w:val="50"/>
          <w:szCs w:val="50"/>
        </w:rPr>
        <w:lastRenderedPageBreak/>
        <w:t>Feature</w:t>
      </w:r>
      <w:ins w:id="128" w:author="Alexandra Quinn" w:date="2021-06-23T08:42:00Z">
        <w:r w:rsidR="00853521">
          <w:rPr>
            <w:rFonts w:ascii="Open Sans" w:hAnsi="Open Sans" w:cs="Open Sans"/>
            <w:color w:val="000000"/>
            <w:sz w:val="50"/>
            <w:szCs w:val="50"/>
          </w:rPr>
          <w:t xml:space="preserve"> </w:t>
        </w:r>
      </w:ins>
      <w:del w:id="129" w:author="Alexandra Quinn" w:date="2021-06-23T08:42:00Z">
        <w:r w:rsidRPr="00DA4676" w:rsidDel="00853521">
          <w:rPr>
            <w:rFonts w:ascii="Open Sans" w:hAnsi="Open Sans" w:cs="Open Sans"/>
            <w:color w:val="000000"/>
            <w:sz w:val="50"/>
            <w:szCs w:val="50"/>
          </w:rPr>
          <w:delText>-</w:delText>
        </w:r>
      </w:del>
      <w:r w:rsidRPr="00DA4676">
        <w:rPr>
          <w:rFonts w:ascii="Open Sans" w:hAnsi="Open Sans" w:cs="Open Sans"/>
          <w:color w:val="000000"/>
          <w:sz w:val="50"/>
          <w:szCs w:val="50"/>
        </w:rPr>
        <w:t>Store End-to-End Demo</w:t>
      </w:r>
    </w:p>
    <w:p w14:paraId="5B423C48" w14:textId="7156A415" w:rsidR="00617A38" w:rsidRPr="00F017AB" w:rsidRDefault="00853521" w:rsidP="00F017AB">
      <w:pPr>
        <w:spacing w:before="100" w:beforeAutospacing="1" w:after="100" w:afterAutospacing="1"/>
        <w:outlineLvl w:val="1"/>
        <w:rPr>
          <w:rFonts w:ascii="Monaco" w:hAnsi="Monaco"/>
          <w:color w:val="E8912D"/>
          <w:sz w:val="18"/>
          <w:szCs w:val="18"/>
        </w:rPr>
      </w:pPr>
      <w:ins w:id="130" w:author="Alexandra Quinn" w:date="2021-06-23T08:42:00Z">
        <w:r>
          <w:rPr>
            <w:rFonts w:ascii="Open Sans" w:hAnsi="Open Sans" w:cs="Open Sans"/>
            <w:color w:val="222222"/>
            <w:sz w:val="30"/>
            <w:szCs w:val="30"/>
            <w:shd w:val="clear" w:color="auto" w:fill="FFFFFF"/>
          </w:rPr>
          <w:t xml:space="preserve">Demo: How to use the </w:t>
        </w:r>
        <w:proofErr w:type="spellStart"/>
        <w:r>
          <w:rPr>
            <w:rFonts w:ascii="Open Sans" w:hAnsi="Open Sans" w:cs="Open Sans"/>
            <w:color w:val="222222"/>
            <w:sz w:val="30"/>
            <w:szCs w:val="30"/>
            <w:shd w:val="clear" w:color="auto" w:fill="FFFFFF"/>
          </w:rPr>
          <w:t>MLRun</w:t>
        </w:r>
        <w:proofErr w:type="spellEnd"/>
        <w:r>
          <w:rPr>
            <w:rFonts w:ascii="Open Sans" w:hAnsi="Open Sans" w:cs="Open Sans"/>
            <w:color w:val="222222"/>
            <w:sz w:val="30"/>
            <w:szCs w:val="30"/>
            <w:shd w:val="clear" w:color="auto" w:fill="FFFFFF"/>
          </w:rPr>
          <w:t xml:space="preserve"> feature store step-by-step </w:t>
        </w:r>
      </w:ins>
      <w:del w:id="131" w:author="Alexandra Quinn" w:date="2021-06-23T08:42:00Z">
        <w:r w:rsidR="00617A38" w:rsidDel="00853521">
          <w:rPr>
            <w:rFonts w:ascii="Open Sans" w:hAnsi="Open Sans" w:cs="Open Sans"/>
            <w:color w:val="222222"/>
            <w:sz w:val="30"/>
            <w:szCs w:val="30"/>
            <w:shd w:val="clear" w:color="auto" w:fill="FFFFFF"/>
          </w:rPr>
          <w:delText>Step</w:delText>
        </w:r>
      </w:del>
      <w:del w:id="132" w:author="Alexandra Quinn" w:date="2021-06-23T08:41:00Z">
        <w:r w:rsidR="00617A38" w:rsidDel="00853521">
          <w:rPr>
            <w:rFonts w:ascii="Open Sans" w:hAnsi="Open Sans" w:cs="Open Sans"/>
            <w:color w:val="222222"/>
            <w:sz w:val="30"/>
            <w:szCs w:val="30"/>
            <w:shd w:val="clear" w:color="auto" w:fill="FFFFFF"/>
          </w:rPr>
          <w:delText xml:space="preserve"> </w:delText>
        </w:r>
      </w:del>
      <w:del w:id="133" w:author="Alexandra Quinn" w:date="2021-06-23T08:42:00Z">
        <w:r w:rsidR="00617A38" w:rsidDel="00853521">
          <w:rPr>
            <w:rFonts w:ascii="Open Sans" w:hAnsi="Open Sans" w:cs="Open Sans"/>
            <w:color w:val="222222"/>
            <w:sz w:val="30"/>
            <w:szCs w:val="30"/>
            <w:shd w:val="clear" w:color="auto" w:fill="FFFFFF"/>
          </w:rPr>
          <w:delText>by</w:delText>
        </w:r>
      </w:del>
      <w:del w:id="134" w:author="Alexandra Quinn" w:date="2021-06-23T08:41:00Z">
        <w:r w:rsidR="00617A38" w:rsidDel="00853521">
          <w:rPr>
            <w:rFonts w:ascii="Open Sans" w:hAnsi="Open Sans" w:cs="Open Sans"/>
            <w:color w:val="222222"/>
            <w:sz w:val="30"/>
            <w:szCs w:val="30"/>
            <w:shd w:val="clear" w:color="auto" w:fill="FFFFFF"/>
          </w:rPr>
          <w:delText xml:space="preserve"> </w:delText>
        </w:r>
      </w:del>
      <w:del w:id="135" w:author="Alexandra Quinn" w:date="2021-06-23T08:42:00Z">
        <w:r w:rsidR="00617A38" w:rsidDel="00853521">
          <w:rPr>
            <w:rFonts w:ascii="Open Sans" w:hAnsi="Open Sans" w:cs="Open Sans"/>
            <w:color w:val="222222"/>
            <w:sz w:val="30"/>
            <w:szCs w:val="30"/>
            <w:shd w:val="clear" w:color="auto" w:fill="FFFFFF"/>
          </w:rPr>
          <w:delText xml:space="preserve">step </w:delText>
        </w:r>
        <w:r w:rsidR="00F017AB" w:rsidDel="00853521">
          <w:rPr>
            <w:rFonts w:ascii="Open Sans" w:hAnsi="Open Sans" w:cs="Open Sans"/>
            <w:color w:val="222222"/>
            <w:sz w:val="30"/>
            <w:szCs w:val="30"/>
            <w:shd w:val="clear" w:color="auto" w:fill="FFFFFF"/>
          </w:rPr>
          <w:delText>demo of MLRun’s feature store usage</w:delText>
        </w:r>
      </w:del>
    </w:p>
    <w:p w14:paraId="2BA11969" w14:textId="3401D297" w:rsidR="00DA4676" w:rsidRPr="00F017AB" w:rsidRDefault="00DA4676" w:rsidP="00DA4676">
      <w:pPr>
        <w:pStyle w:val="NormalWeb"/>
        <w:spacing w:before="0" w:beforeAutospacing="0"/>
        <w:rPr>
          <w:rFonts w:ascii="Open Sans" w:hAnsi="Open Sans" w:cs="Open Sans"/>
        </w:rPr>
      </w:pPr>
      <w:r w:rsidRPr="00F017AB">
        <w:rPr>
          <w:rFonts w:ascii="Open Sans" w:hAnsi="Open Sans" w:cs="Open Sans"/>
        </w:rPr>
        <w:t>This demo will showcase:</w:t>
      </w:r>
    </w:p>
    <w:p w14:paraId="5E589CE5" w14:textId="591765D5" w:rsidR="00DA4676" w:rsidRPr="00F017AB" w:rsidRDefault="00625AB2" w:rsidP="00DA4676">
      <w:pPr>
        <w:pStyle w:val="NormalWeb"/>
        <w:numPr>
          <w:ilvl w:val="0"/>
          <w:numId w:val="7"/>
        </w:numPr>
        <w:spacing w:before="0" w:beforeAutospacing="0" w:after="0" w:afterAutospacing="0"/>
        <w:rPr>
          <w:rFonts w:ascii="Open Sans" w:hAnsi="Open Sans" w:cs="Open Sans"/>
          <w:b/>
          <w:bCs/>
        </w:rPr>
      </w:pPr>
      <w:hyperlink r:id="rId25" w:history="1">
        <w:r w:rsidR="00DA4676" w:rsidRPr="00F017AB">
          <w:rPr>
            <w:rStyle w:val="Strong"/>
            <w:rFonts w:ascii="Open Sans" w:hAnsi="Open Sans" w:cs="Open Sans"/>
            <w:b w:val="0"/>
            <w:bCs w:val="0"/>
            <w:color w:val="0071BC"/>
          </w:rPr>
          <w:t>Data ingestion &amp; preparation</w:t>
        </w:r>
      </w:hyperlink>
      <w:r w:rsidR="00A52AA9">
        <w:rPr>
          <w:rFonts w:ascii="Open Sans" w:hAnsi="Open Sans" w:cs="Open Sans"/>
          <w:b/>
          <w:bCs/>
        </w:rPr>
        <w:br/>
      </w:r>
    </w:p>
    <w:p w14:paraId="0887EF89" w14:textId="71AA91F0" w:rsidR="00DA4676" w:rsidRPr="00F017AB" w:rsidRDefault="00625AB2" w:rsidP="00DA4676">
      <w:pPr>
        <w:pStyle w:val="NormalWeb"/>
        <w:numPr>
          <w:ilvl w:val="0"/>
          <w:numId w:val="7"/>
        </w:numPr>
        <w:spacing w:before="0" w:beforeAutospacing="0" w:after="0" w:afterAutospacing="0"/>
        <w:rPr>
          <w:rFonts w:ascii="Open Sans" w:hAnsi="Open Sans" w:cs="Open Sans"/>
          <w:b/>
          <w:bCs/>
        </w:rPr>
      </w:pPr>
      <w:hyperlink r:id="rId26" w:history="1">
        <w:r w:rsidR="00DA4676" w:rsidRPr="00F017AB">
          <w:rPr>
            <w:rStyle w:val="Strong"/>
            <w:rFonts w:ascii="Open Sans" w:hAnsi="Open Sans" w:cs="Open Sans"/>
            <w:b w:val="0"/>
            <w:bCs w:val="0"/>
            <w:color w:val="0071BC"/>
          </w:rPr>
          <w:t>Model training &amp; testing</w:t>
        </w:r>
      </w:hyperlink>
      <w:r w:rsidR="00A52AA9">
        <w:rPr>
          <w:rFonts w:ascii="Open Sans" w:hAnsi="Open Sans" w:cs="Open Sans"/>
          <w:b/>
          <w:bCs/>
        </w:rPr>
        <w:br/>
      </w:r>
    </w:p>
    <w:p w14:paraId="61FD1549" w14:textId="5E9A39B6" w:rsidR="00DA4676" w:rsidRPr="00F017AB" w:rsidRDefault="00625AB2" w:rsidP="00DA4676">
      <w:pPr>
        <w:pStyle w:val="NormalWeb"/>
        <w:numPr>
          <w:ilvl w:val="0"/>
          <w:numId w:val="7"/>
        </w:numPr>
        <w:spacing w:before="0" w:beforeAutospacing="0" w:after="0" w:afterAutospacing="0"/>
        <w:rPr>
          <w:rFonts w:ascii="Open Sans" w:hAnsi="Open Sans" w:cs="Open Sans"/>
        </w:rPr>
      </w:pPr>
      <w:hyperlink r:id="rId27" w:history="1">
        <w:r w:rsidR="00DA4676" w:rsidRPr="00F017AB">
          <w:rPr>
            <w:rStyle w:val="Strong"/>
            <w:rFonts w:ascii="Open Sans" w:hAnsi="Open Sans" w:cs="Open Sans"/>
            <w:b w:val="0"/>
            <w:bCs w:val="0"/>
            <w:color w:val="0071BC"/>
          </w:rPr>
          <w:t>Real-time data &amp; model pipeline</w:t>
        </w:r>
      </w:hyperlink>
      <w:r w:rsidR="00F017AB">
        <w:rPr>
          <w:rFonts w:ascii="Open Sans" w:hAnsi="Open Sans" w:cs="Open Sans"/>
        </w:rPr>
        <w:br/>
      </w:r>
    </w:p>
    <w:p w14:paraId="45268C67" w14:textId="77777777" w:rsidR="00DA4676" w:rsidRPr="00F017AB" w:rsidRDefault="00DA4676" w:rsidP="00DA4676">
      <w:pPr>
        <w:pStyle w:val="NormalWeb"/>
        <w:spacing w:before="0" w:beforeAutospacing="0"/>
        <w:rPr>
          <w:rFonts w:ascii="Open Sans" w:hAnsi="Open Sans" w:cs="Open Sans"/>
        </w:rPr>
      </w:pPr>
      <w:r w:rsidRPr="00F017AB">
        <w:rPr>
          <w:rFonts w:ascii="Open Sans" w:hAnsi="Open Sans" w:cs="Open Sans"/>
        </w:rPr>
        <w:t xml:space="preserve">These steps are the first key steps in the </w:t>
      </w:r>
      <w:proofErr w:type="spellStart"/>
      <w:r w:rsidRPr="00F017AB">
        <w:rPr>
          <w:rFonts w:ascii="Open Sans" w:hAnsi="Open Sans" w:cs="Open Sans"/>
        </w:rPr>
        <w:t>MLRun</w:t>
      </w:r>
      <w:proofErr w:type="spellEnd"/>
      <w:r w:rsidRPr="00F017AB">
        <w:rPr>
          <w:rFonts w:ascii="Open Sans" w:hAnsi="Open Sans" w:cs="Open Sans"/>
        </w:rPr>
        <w:t xml:space="preserve"> architecture:</w:t>
      </w:r>
    </w:p>
    <w:commentRangeStart w:id="136"/>
    <w:p w14:paraId="72E5210F" w14:textId="5EFA20F5" w:rsidR="00DA4676" w:rsidRDefault="00DA4676" w:rsidP="00DA4676">
      <w:pPr>
        <w:pStyle w:val="NormalWeb"/>
        <w:spacing w:before="0" w:beforeAutospacing="0"/>
      </w:pPr>
      <w:r>
        <w:fldChar w:fldCharType="begin"/>
      </w:r>
      <w:r>
        <w:instrText xml:space="preserve"> INCLUDEPICTURE "/var/folders/7_/zvzc6bmx6xd0_q_4d88gvz5c0000gn/T/com.microsoft.Word/WebArchiveCopyPasteTempFiles/mlrun-architecture.png" \* MERGEFORMATINET </w:instrText>
      </w:r>
      <w:r>
        <w:fldChar w:fldCharType="separate"/>
      </w:r>
      <w:r>
        <w:rPr>
          <w:noProof/>
        </w:rPr>
        <w:drawing>
          <wp:inline distT="0" distB="0" distL="0" distR="0" wp14:anchorId="592A1AC2" wp14:editId="10DBE558">
            <wp:extent cx="5943600" cy="2072005"/>
            <wp:effectExtent l="0" t="0" r="0" b="0"/>
            <wp:docPr id="13" name="Picture 13" descr="MLRu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Run Archite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inline>
        </w:drawing>
      </w:r>
      <w:r>
        <w:fldChar w:fldCharType="end"/>
      </w:r>
      <w:commentRangeEnd w:id="136"/>
      <w:r w:rsidR="004C3ADA">
        <w:rPr>
          <w:rStyle w:val="CommentReference"/>
        </w:rPr>
        <w:commentReference w:id="136"/>
      </w:r>
    </w:p>
    <w:p w14:paraId="199B8059" w14:textId="77777777" w:rsidR="00F017AB" w:rsidRDefault="00F017AB" w:rsidP="00DA4676">
      <w:pPr>
        <w:pStyle w:val="NormalWeb"/>
        <w:spacing w:before="0" w:beforeAutospacing="0"/>
      </w:pPr>
    </w:p>
    <w:p w14:paraId="39A2BAF7" w14:textId="77777777" w:rsidR="00F017AB" w:rsidRDefault="00F017AB" w:rsidP="00DA4676">
      <w:pPr>
        <w:pStyle w:val="NormalWeb"/>
        <w:spacing w:before="0" w:beforeAutospacing="0"/>
      </w:pPr>
    </w:p>
    <w:p w14:paraId="0E82B5F0" w14:textId="59ED8A62" w:rsidR="00F017AB" w:rsidRPr="00F017AB" w:rsidRDefault="00F017AB" w:rsidP="00F017AB">
      <w:pPr>
        <w:spacing w:before="100" w:beforeAutospacing="1" w:after="100" w:afterAutospacing="1"/>
        <w:outlineLvl w:val="1"/>
        <w:rPr>
          <w:rFonts w:ascii="Monaco" w:hAnsi="Monaco"/>
          <w:color w:val="E8912D"/>
          <w:sz w:val="18"/>
          <w:szCs w:val="18"/>
        </w:rPr>
      </w:pPr>
      <w:r>
        <w:rPr>
          <w:rFonts w:ascii="Open Sans" w:hAnsi="Open Sans" w:cs="Open Sans"/>
          <w:color w:val="222222"/>
          <w:sz w:val="30"/>
          <w:szCs w:val="30"/>
          <w:shd w:val="clear" w:color="auto" w:fill="FFFFFF"/>
        </w:rPr>
        <w:t xml:space="preserve">Patient </w:t>
      </w:r>
      <w:ins w:id="137" w:author="Alexandra Quinn" w:date="2021-06-23T08:43:00Z">
        <w:r w:rsidR="00853521">
          <w:rPr>
            <w:rFonts w:ascii="Open Sans" w:hAnsi="Open Sans" w:cs="Open Sans"/>
            <w:color w:val="222222"/>
            <w:sz w:val="30"/>
            <w:szCs w:val="30"/>
            <w:shd w:val="clear" w:color="auto" w:fill="FFFFFF"/>
          </w:rPr>
          <w:t>m</w:t>
        </w:r>
      </w:ins>
      <w:del w:id="138" w:author="Alexandra Quinn" w:date="2021-06-23T08:43:00Z">
        <w:r w:rsidDel="00853521">
          <w:rPr>
            <w:rFonts w:ascii="Open Sans" w:hAnsi="Open Sans" w:cs="Open Sans"/>
            <w:color w:val="222222"/>
            <w:sz w:val="30"/>
            <w:szCs w:val="30"/>
            <w:shd w:val="clear" w:color="auto" w:fill="FFFFFF"/>
          </w:rPr>
          <w:delText>M</w:delText>
        </w:r>
      </w:del>
      <w:r>
        <w:rPr>
          <w:rFonts w:ascii="Open Sans" w:hAnsi="Open Sans" w:cs="Open Sans"/>
          <w:color w:val="222222"/>
          <w:sz w:val="30"/>
          <w:szCs w:val="30"/>
          <w:shd w:val="clear" w:color="auto" w:fill="FFFFFF"/>
        </w:rPr>
        <w:t xml:space="preserve">onitoring </w:t>
      </w:r>
      <w:ins w:id="139" w:author="Alexandra Quinn" w:date="2021-06-23T08:43:00Z">
        <w:r w:rsidR="00853521">
          <w:rPr>
            <w:rFonts w:ascii="Open Sans" w:hAnsi="Open Sans" w:cs="Open Sans"/>
            <w:color w:val="222222"/>
            <w:sz w:val="30"/>
            <w:szCs w:val="30"/>
            <w:shd w:val="clear" w:color="auto" w:fill="FFFFFF"/>
          </w:rPr>
          <w:t>e</w:t>
        </w:r>
      </w:ins>
      <w:del w:id="140" w:author="Alexandra Quinn" w:date="2021-06-23T08:43:00Z">
        <w:r w:rsidDel="00853521">
          <w:rPr>
            <w:rFonts w:ascii="Open Sans" w:hAnsi="Open Sans" w:cs="Open Sans"/>
            <w:color w:val="222222"/>
            <w:sz w:val="30"/>
            <w:szCs w:val="30"/>
            <w:shd w:val="clear" w:color="auto" w:fill="FFFFFF"/>
          </w:rPr>
          <w:delText>E</w:delText>
        </w:r>
      </w:del>
      <w:r>
        <w:rPr>
          <w:rFonts w:ascii="Open Sans" w:hAnsi="Open Sans" w:cs="Open Sans"/>
          <w:color w:val="222222"/>
          <w:sz w:val="30"/>
          <w:szCs w:val="30"/>
          <w:shd w:val="clear" w:color="auto" w:fill="FFFFFF"/>
        </w:rPr>
        <w:t>xample</w:t>
      </w:r>
    </w:p>
    <w:p w14:paraId="31A64235" w14:textId="57DB5F18" w:rsidR="00C87A0D" w:rsidRDefault="00C87A0D" w:rsidP="00DA4676">
      <w:pPr>
        <w:pStyle w:val="NormalWeb"/>
        <w:spacing w:before="0" w:beforeAutospacing="0"/>
        <w:rPr>
          <w:rFonts w:ascii="Open Sans" w:hAnsi="Open Sans" w:cs="Open Sans"/>
        </w:rPr>
      </w:pPr>
      <w:r w:rsidRPr="006D4617">
        <w:rPr>
          <w:rFonts w:ascii="Open Sans" w:hAnsi="Open Sans" w:cs="Open Sans"/>
        </w:rPr>
        <w:t>In this demo we will learn how to</w:t>
      </w:r>
      <w:r w:rsidRPr="006D4617">
        <w:rPr>
          <w:rStyle w:val="apple-converted-space"/>
          <w:rFonts w:ascii="Open Sans" w:hAnsi="Open Sans" w:cs="Open Sans"/>
        </w:rPr>
        <w:t> </w:t>
      </w:r>
      <w:r w:rsidRPr="006D4617">
        <w:rPr>
          <w:rStyle w:val="Strong"/>
          <w:rFonts w:ascii="Open Sans" w:hAnsi="Open Sans" w:cs="Open Sans"/>
        </w:rPr>
        <w:t>Ingest</w:t>
      </w:r>
      <w:r w:rsidRPr="006D4617">
        <w:rPr>
          <w:rStyle w:val="apple-converted-space"/>
          <w:rFonts w:ascii="Open Sans" w:hAnsi="Open Sans" w:cs="Open Sans"/>
        </w:rPr>
        <w:t> </w:t>
      </w:r>
      <w:r w:rsidRPr="006D4617">
        <w:rPr>
          <w:rFonts w:ascii="Open Sans" w:hAnsi="Open Sans" w:cs="Open Sans"/>
        </w:rPr>
        <w:t>different data sources to our</w:t>
      </w:r>
      <w:r w:rsidRPr="006D4617">
        <w:rPr>
          <w:rStyle w:val="apple-converted-space"/>
          <w:rFonts w:ascii="Open Sans" w:hAnsi="Open Sans" w:cs="Open Sans"/>
        </w:rPr>
        <w:t> </w:t>
      </w:r>
      <w:r w:rsidRPr="006D4617">
        <w:rPr>
          <w:rStyle w:val="Strong"/>
          <w:rFonts w:ascii="Open Sans" w:hAnsi="Open Sans" w:cs="Open Sans"/>
        </w:rPr>
        <w:t>Feature Store</w:t>
      </w:r>
      <w:r w:rsidRPr="006D4617">
        <w:rPr>
          <w:rFonts w:ascii="Open Sans" w:hAnsi="Open Sans" w:cs="Open Sans"/>
        </w:rPr>
        <w:t>.</w:t>
      </w:r>
    </w:p>
    <w:p w14:paraId="5B322DE4" w14:textId="0DA9441A" w:rsidR="00DA4676" w:rsidRDefault="00DA4676" w:rsidP="00DA4676">
      <w:pPr>
        <w:pStyle w:val="NormalWeb"/>
        <w:spacing w:before="0" w:beforeAutospacing="0"/>
      </w:pPr>
      <w:r w:rsidRPr="00F017AB">
        <w:rPr>
          <w:rFonts w:ascii="Open Sans" w:hAnsi="Open Sans" w:cs="Open Sans"/>
        </w:rPr>
        <w:t>Healthcare facilities need to closely monitor their patients and identify early indicat</w:t>
      </w:r>
      <w:r w:rsidR="00F017AB">
        <w:rPr>
          <w:rFonts w:ascii="Open Sans" w:hAnsi="Open Sans" w:cs="Open Sans"/>
        </w:rPr>
        <w:t>ors</w:t>
      </w:r>
      <w:r w:rsidRPr="00F017AB">
        <w:rPr>
          <w:rFonts w:ascii="Open Sans" w:hAnsi="Open Sans" w:cs="Open Sans"/>
        </w:rPr>
        <w:t xml:space="preserve"> </w:t>
      </w:r>
      <w:r w:rsidR="00F017AB">
        <w:rPr>
          <w:rFonts w:ascii="Open Sans" w:hAnsi="Open Sans" w:cs="Open Sans"/>
        </w:rPr>
        <w:t xml:space="preserve">for </w:t>
      </w:r>
      <w:r w:rsidRPr="00F017AB">
        <w:rPr>
          <w:rFonts w:ascii="Open Sans" w:hAnsi="Open Sans" w:cs="Open Sans"/>
        </w:rPr>
        <w:t>medical intervention</w:t>
      </w:r>
      <w:r w:rsidR="00F017AB">
        <w:rPr>
          <w:rFonts w:ascii="Open Sans" w:hAnsi="Open Sans" w:cs="Open Sans"/>
        </w:rPr>
        <w:t xml:space="preserve">. </w:t>
      </w:r>
      <w:r w:rsidRPr="00F017AB">
        <w:rPr>
          <w:rFonts w:ascii="Open Sans" w:hAnsi="Open Sans" w:cs="Open Sans"/>
        </w:rPr>
        <w:t xml:space="preserve">Time is a key factor, the earlier the medical teams can attend to an issue, the better the outcome. </w:t>
      </w:r>
      <w:r w:rsidR="006D4617">
        <w:rPr>
          <w:rFonts w:ascii="Open Sans" w:hAnsi="Open Sans" w:cs="Open Sans"/>
        </w:rPr>
        <w:t>Therefore, an</w:t>
      </w:r>
      <w:r w:rsidRPr="00F017AB">
        <w:rPr>
          <w:rFonts w:ascii="Open Sans" w:hAnsi="Open Sans" w:cs="Open Sans"/>
        </w:rPr>
        <w:t xml:space="preserve"> effective system </w:t>
      </w:r>
      <w:r w:rsidR="006D4617">
        <w:rPr>
          <w:rFonts w:ascii="Open Sans" w:hAnsi="Open Sans" w:cs="Open Sans"/>
        </w:rPr>
        <w:t>with</w:t>
      </w:r>
      <w:r w:rsidRPr="00F017AB">
        <w:rPr>
          <w:rFonts w:ascii="Open Sans" w:hAnsi="Open Sans" w:cs="Open Sans"/>
        </w:rPr>
        <w:t xml:space="preserve"> real-time </w:t>
      </w:r>
      <w:r w:rsidR="006D4617">
        <w:rPr>
          <w:rFonts w:ascii="Open Sans" w:hAnsi="Open Sans" w:cs="Open Sans"/>
        </w:rPr>
        <w:t xml:space="preserve">alerts </w:t>
      </w:r>
      <w:r w:rsidRPr="00F017AB">
        <w:rPr>
          <w:rFonts w:ascii="Open Sans" w:hAnsi="Open Sans" w:cs="Open Sans"/>
        </w:rPr>
        <w:t>can save lives</w:t>
      </w:r>
      <w:r>
        <w:t>.</w:t>
      </w:r>
    </w:p>
    <w:p w14:paraId="2F175DF8" w14:textId="5F5603F3" w:rsidR="00DA4676" w:rsidRPr="006D4617" w:rsidRDefault="006D4617" w:rsidP="00DA4676">
      <w:pPr>
        <w:pStyle w:val="NormalWeb"/>
        <w:spacing w:before="0" w:beforeAutospacing="0"/>
        <w:rPr>
          <w:rFonts w:ascii="Open Sans" w:hAnsi="Open Sans" w:cs="Open Sans"/>
        </w:rPr>
      </w:pPr>
      <w:r>
        <w:rPr>
          <w:rFonts w:ascii="Open Sans" w:hAnsi="Open Sans" w:cs="Open Sans"/>
        </w:rPr>
        <w:lastRenderedPageBreak/>
        <w:t>We will use</w:t>
      </w:r>
      <w:r w:rsidR="00DA4676" w:rsidRPr="006D4617">
        <w:rPr>
          <w:rFonts w:ascii="Open Sans" w:hAnsi="Open Sans" w:cs="Open Sans"/>
        </w:rPr>
        <w:t xml:space="preserve"> </w:t>
      </w:r>
      <w:commentRangeStart w:id="141"/>
      <w:r>
        <w:rPr>
          <w:rFonts w:ascii="Open Sans" w:hAnsi="Open Sans" w:cs="Open Sans"/>
        </w:rPr>
        <w:t xml:space="preserve">encrypted </w:t>
      </w:r>
      <w:commentRangeEnd w:id="141"/>
      <w:r>
        <w:rPr>
          <w:rStyle w:val="CommentReference"/>
        </w:rPr>
        <w:commentReference w:id="141"/>
      </w:r>
      <w:ins w:id="142" w:author="Alexandra Quinn" w:date="2021-06-23T08:44:00Z">
        <w:r w:rsidR="00853521">
          <w:rPr>
            <w:rFonts w:ascii="Open Sans" w:hAnsi="Open Sans" w:cs="Open Sans"/>
          </w:rPr>
          <w:t xml:space="preserve">COVID-19 treatment </w:t>
        </w:r>
      </w:ins>
      <w:del w:id="143" w:author="Alexandra Quinn" w:date="2021-06-23T08:44:00Z">
        <w:r w:rsidR="00DA4676" w:rsidRPr="006D4617" w:rsidDel="00853521">
          <w:rPr>
            <w:rFonts w:ascii="Open Sans" w:hAnsi="Open Sans" w:cs="Open Sans"/>
          </w:rPr>
          <w:delText xml:space="preserve">patient </w:delText>
        </w:r>
      </w:del>
      <w:r w:rsidR="00DA4676" w:rsidRPr="006D4617">
        <w:rPr>
          <w:rFonts w:ascii="Open Sans" w:hAnsi="Open Sans" w:cs="Open Sans"/>
        </w:rPr>
        <w:t xml:space="preserve">data </w:t>
      </w:r>
      <w:del w:id="144" w:author="Alexandra Quinn" w:date="2021-06-23T08:45:00Z">
        <w:r w:rsidR="00DA4676" w:rsidRPr="006D4617" w:rsidDel="00853521">
          <w:rPr>
            <w:rFonts w:ascii="Open Sans" w:hAnsi="Open Sans" w:cs="Open Sans"/>
          </w:rPr>
          <w:delText xml:space="preserve">has </w:delText>
        </w:r>
        <w:r w:rsidR="00C87A0D" w:rsidDel="00853521">
          <w:rPr>
            <w:rFonts w:ascii="Open Sans" w:hAnsi="Open Sans" w:cs="Open Sans"/>
          </w:rPr>
          <w:delText>allowed for</w:delText>
        </w:r>
        <w:r w:rsidR="00DA4676" w:rsidRPr="006D4617" w:rsidDel="00853521">
          <w:rPr>
            <w:rFonts w:ascii="Open Sans" w:hAnsi="Open Sans" w:cs="Open Sans"/>
          </w:rPr>
          <w:delText xml:space="preserve"> COVID-19</w:delText>
        </w:r>
        <w:r w:rsidR="00C87A0D" w:rsidDel="00853521">
          <w:rPr>
            <w:rFonts w:ascii="Open Sans" w:hAnsi="Open Sans" w:cs="Open Sans"/>
          </w:rPr>
          <w:delText xml:space="preserve"> treatment</w:delText>
        </w:r>
        <w:r w:rsidR="00DA4676" w:rsidRPr="006D4617" w:rsidDel="00853521">
          <w:rPr>
            <w:rFonts w:ascii="Open Sans" w:hAnsi="Open Sans" w:cs="Open Sans"/>
          </w:rPr>
          <w:delText xml:space="preserve"> </w:delText>
        </w:r>
        <w:r w:rsidR="00C87A0D" w:rsidDel="00853521">
          <w:rPr>
            <w:rFonts w:ascii="Open Sans" w:hAnsi="Open Sans" w:cs="Open Sans"/>
          </w:rPr>
          <w:delText>in</w:delText>
        </w:r>
      </w:del>
      <w:ins w:id="145" w:author="Alexandra Quinn" w:date="2021-06-23T08:45:00Z">
        <w:r w:rsidR="00853521">
          <w:rPr>
            <w:rFonts w:ascii="Open Sans" w:hAnsi="Open Sans" w:cs="Open Sans"/>
          </w:rPr>
          <w:t>from</w:t>
        </w:r>
      </w:ins>
      <w:r w:rsidR="00C87A0D">
        <w:rPr>
          <w:rFonts w:ascii="Open Sans" w:hAnsi="Open Sans" w:cs="Open Sans"/>
        </w:rPr>
        <w:t xml:space="preserve"> </w:t>
      </w:r>
      <w:r w:rsidR="00DA4676" w:rsidRPr="006D4617">
        <w:rPr>
          <w:rFonts w:ascii="Open Sans" w:hAnsi="Open Sans" w:cs="Open Sans"/>
        </w:rPr>
        <w:t xml:space="preserve">patients prior to their condition becoming severe or critical. </w:t>
      </w:r>
      <w:r w:rsidR="00C87A0D">
        <w:rPr>
          <w:rFonts w:ascii="Open Sans" w:hAnsi="Open Sans" w:cs="Open Sans"/>
        </w:rPr>
        <w:t>Our</w:t>
      </w:r>
      <w:r w:rsidR="00DA4676" w:rsidRPr="006D4617">
        <w:rPr>
          <w:rFonts w:ascii="Open Sans" w:hAnsi="Open Sans" w:cs="Open Sans"/>
        </w:rPr>
        <w:t xml:space="preserve"> medical dataset </w:t>
      </w:r>
      <w:r w:rsidR="00C87A0D">
        <w:rPr>
          <w:rFonts w:ascii="Open Sans" w:hAnsi="Open Sans" w:cs="Open Sans"/>
        </w:rPr>
        <w:t>will</w:t>
      </w:r>
      <w:r w:rsidR="00DA4676" w:rsidRPr="006D4617">
        <w:rPr>
          <w:rFonts w:ascii="Open Sans" w:hAnsi="Open Sans" w:cs="Open Sans"/>
        </w:rPr>
        <w:t xml:space="preserve"> include three types of data:</w:t>
      </w:r>
    </w:p>
    <w:p w14:paraId="2E7CBA47" w14:textId="34D790BB" w:rsidR="00DA4676" w:rsidRPr="006D4617" w:rsidRDefault="00DA4676" w:rsidP="00DA4676">
      <w:pPr>
        <w:pStyle w:val="NormalWeb"/>
        <w:numPr>
          <w:ilvl w:val="0"/>
          <w:numId w:val="8"/>
        </w:numPr>
        <w:spacing w:before="0" w:beforeAutospacing="0" w:after="0" w:afterAutospacing="0"/>
        <w:rPr>
          <w:rFonts w:ascii="Open Sans" w:hAnsi="Open Sans" w:cs="Open Sans"/>
        </w:rPr>
      </w:pPr>
      <w:r w:rsidRPr="006D4617">
        <w:rPr>
          <w:rStyle w:val="Strong"/>
          <w:rFonts w:ascii="Open Sans" w:hAnsi="Open Sans" w:cs="Open Sans"/>
        </w:rPr>
        <w:t>Healthcare systems</w:t>
      </w:r>
      <w:r w:rsidRPr="006D4617">
        <w:rPr>
          <w:rFonts w:ascii="Open Sans" w:hAnsi="Open Sans" w:cs="Open Sans"/>
        </w:rPr>
        <w:t>: Batch updated dataset, containing different lab test results (</w:t>
      </w:r>
      <w:ins w:id="146" w:author="Alexandra Quinn" w:date="2021-06-23T08:45:00Z">
        <w:r w:rsidR="00853521">
          <w:rPr>
            <w:rFonts w:ascii="Open Sans" w:hAnsi="Open Sans" w:cs="Open Sans"/>
          </w:rPr>
          <w:t xml:space="preserve">e.g., </w:t>
        </w:r>
      </w:ins>
      <w:r w:rsidRPr="006D4617">
        <w:rPr>
          <w:rFonts w:ascii="Open Sans" w:hAnsi="Open Sans" w:cs="Open Sans"/>
        </w:rPr>
        <w:t>Blood test results</w:t>
      </w:r>
      <w:del w:id="147" w:author="Alexandra Quinn" w:date="2021-06-23T08:45:00Z">
        <w:r w:rsidRPr="006D4617" w:rsidDel="00853521">
          <w:rPr>
            <w:rFonts w:ascii="Open Sans" w:hAnsi="Open Sans" w:cs="Open Sans"/>
          </w:rPr>
          <w:delText xml:space="preserve"> for ex.</w:delText>
        </w:r>
      </w:del>
      <w:r w:rsidRPr="006D4617">
        <w:rPr>
          <w:rFonts w:ascii="Open Sans" w:hAnsi="Open Sans" w:cs="Open Sans"/>
        </w:rPr>
        <w:t>).</w:t>
      </w:r>
      <w:r w:rsidR="00C87A0D">
        <w:rPr>
          <w:rFonts w:ascii="Open Sans" w:hAnsi="Open Sans" w:cs="Open Sans"/>
        </w:rPr>
        <w:br/>
      </w:r>
    </w:p>
    <w:p w14:paraId="0202FEB4" w14:textId="01E26696" w:rsidR="00DA4676" w:rsidRPr="006D4617" w:rsidRDefault="00DA4676" w:rsidP="00DA4676">
      <w:pPr>
        <w:pStyle w:val="NormalWeb"/>
        <w:numPr>
          <w:ilvl w:val="0"/>
          <w:numId w:val="8"/>
        </w:numPr>
        <w:spacing w:before="0" w:beforeAutospacing="0" w:after="0" w:afterAutospacing="0"/>
        <w:rPr>
          <w:rFonts w:ascii="Open Sans" w:hAnsi="Open Sans" w:cs="Open Sans"/>
        </w:rPr>
      </w:pPr>
      <w:r w:rsidRPr="006D4617">
        <w:rPr>
          <w:rStyle w:val="Strong"/>
          <w:rFonts w:ascii="Open Sans" w:hAnsi="Open Sans" w:cs="Open Sans"/>
        </w:rPr>
        <w:t xml:space="preserve">Patient </w:t>
      </w:r>
      <w:ins w:id="148" w:author="Alexandra Quinn" w:date="2021-06-23T08:45:00Z">
        <w:r w:rsidR="00853521">
          <w:rPr>
            <w:rStyle w:val="Strong"/>
            <w:rFonts w:ascii="Open Sans" w:hAnsi="Open Sans" w:cs="Open Sans"/>
          </w:rPr>
          <w:t>r</w:t>
        </w:r>
      </w:ins>
      <w:del w:id="149" w:author="Alexandra Quinn" w:date="2021-06-23T08:45:00Z">
        <w:r w:rsidRPr="006D4617" w:rsidDel="00853521">
          <w:rPr>
            <w:rStyle w:val="Strong"/>
            <w:rFonts w:ascii="Open Sans" w:hAnsi="Open Sans" w:cs="Open Sans"/>
          </w:rPr>
          <w:delText>R</w:delText>
        </w:r>
      </w:del>
      <w:r w:rsidRPr="006D4617">
        <w:rPr>
          <w:rStyle w:val="Strong"/>
          <w:rFonts w:ascii="Open Sans" w:hAnsi="Open Sans" w:cs="Open Sans"/>
        </w:rPr>
        <w:t>ecords</w:t>
      </w:r>
      <w:r w:rsidRPr="006D4617">
        <w:rPr>
          <w:rFonts w:ascii="Open Sans" w:hAnsi="Open Sans" w:cs="Open Sans"/>
        </w:rPr>
        <w:t>: Static dataset containing general patient details.</w:t>
      </w:r>
      <w:r w:rsidR="00C87A0D">
        <w:rPr>
          <w:rFonts w:ascii="Open Sans" w:hAnsi="Open Sans" w:cs="Open Sans"/>
        </w:rPr>
        <w:br/>
      </w:r>
    </w:p>
    <w:p w14:paraId="47F1E8C0" w14:textId="02AE8858" w:rsidR="00DA4676" w:rsidRPr="006D4617" w:rsidRDefault="00DA4676" w:rsidP="00DA4676">
      <w:pPr>
        <w:pStyle w:val="NormalWeb"/>
        <w:numPr>
          <w:ilvl w:val="0"/>
          <w:numId w:val="8"/>
        </w:numPr>
        <w:spacing w:before="0" w:beforeAutospacing="0" w:after="0" w:afterAutospacing="0"/>
        <w:rPr>
          <w:rFonts w:ascii="Open Sans" w:hAnsi="Open Sans" w:cs="Open Sans"/>
        </w:rPr>
      </w:pPr>
      <w:r w:rsidRPr="006D4617">
        <w:rPr>
          <w:rStyle w:val="Strong"/>
          <w:rFonts w:ascii="Open Sans" w:hAnsi="Open Sans" w:cs="Open Sans"/>
        </w:rPr>
        <w:t>Real-time sensors</w:t>
      </w:r>
      <w:r w:rsidRPr="006D4617">
        <w:rPr>
          <w:rFonts w:ascii="Open Sans" w:hAnsi="Open Sans" w:cs="Open Sans"/>
        </w:rPr>
        <w:t>: Real</w:t>
      </w:r>
      <w:ins w:id="150" w:author="Alexandra Quinn" w:date="2021-06-23T08:44:00Z">
        <w:r w:rsidR="00853521">
          <w:rPr>
            <w:rFonts w:ascii="Open Sans" w:hAnsi="Open Sans" w:cs="Open Sans"/>
          </w:rPr>
          <w:t>-</w:t>
        </w:r>
      </w:ins>
      <w:del w:id="151" w:author="Alexandra Quinn" w:date="2021-06-23T08:44:00Z">
        <w:r w:rsidRPr="006D4617" w:rsidDel="00853521">
          <w:rPr>
            <w:rFonts w:ascii="Open Sans" w:hAnsi="Open Sans" w:cs="Open Sans"/>
          </w:rPr>
          <w:delText>-</w:delText>
        </w:r>
      </w:del>
      <w:ins w:id="152" w:author="Alexandra Quinn" w:date="2021-06-23T08:44:00Z">
        <w:r w:rsidR="00853521">
          <w:rPr>
            <w:rFonts w:ascii="Open Sans" w:hAnsi="Open Sans" w:cs="Open Sans"/>
          </w:rPr>
          <w:t>t</w:t>
        </w:r>
      </w:ins>
      <w:del w:id="153" w:author="Alexandra Quinn" w:date="2021-06-23T08:44:00Z">
        <w:r w:rsidRPr="006D4617" w:rsidDel="00853521">
          <w:rPr>
            <w:rFonts w:ascii="Open Sans" w:hAnsi="Open Sans" w:cs="Open Sans"/>
          </w:rPr>
          <w:delText>T</w:delText>
        </w:r>
      </w:del>
      <w:r w:rsidRPr="006D4617">
        <w:rPr>
          <w:rFonts w:ascii="Open Sans" w:hAnsi="Open Sans" w:cs="Open Sans"/>
        </w:rPr>
        <w:t>ime patient metric monitoring sensor.</w:t>
      </w:r>
      <w:r w:rsidR="00C87A0D">
        <w:rPr>
          <w:rFonts w:ascii="Open Sans" w:hAnsi="Open Sans" w:cs="Open Sans"/>
        </w:rPr>
        <w:br/>
      </w:r>
    </w:p>
    <w:p w14:paraId="267AF1C9" w14:textId="093C0136" w:rsidR="00DA4676" w:rsidRDefault="00DA4676" w:rsidP="00DA4676">
      <w:r>
        <w:fldChar w:fldCharType="begin"/>
      </w:r>
      <w:r>
        <w:instrText xml:space="preserve"> INCLUDEPICTURE "/var/folders/7_/zvzc6bmx6xd0_q_4d88gvz5c0000gn/T/com.microsoft.Word/WebArchiveCopyPasteTempFiles/feature_store_demo_diagram.png" \* MERGEFORMATINET </w:instrText>
      </w:r>
      <w:r>
        <w:fldChar w:fldCharType="separate"/>
      </w:r>
      <w:r>
        <w:rPr>
          <w:noProof/>
        </w:rPr>
        <w:drawing>
          <wp:inline distT="0" distB="0" distL="0" distR="0" wp14:anchorId="3F517C83" wp14:editId="15661B8F">
            <wp:extent cx="5943600" cy="2734945"/>
            <wp:effectExtent l="0" t="0" r="0" b="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34945"/>
                    </a:xfrm>
                    <a:prstGeom prst="rect">
                      <a:avLst/>
                    </a:prstGeom>
                    <a:noFill/>
                    <a:ln>
                      <a:noFill/>
                    </a:ln>
                  </pic:spPr>
                </pic:pic>
              </a:graphicData>
            </a:graphic>
          </wp:inline>
        </w:drawing>
      </w:r>
      <w:r>
        <w:fldChar w:fldCharType="end"/>
      </w:r>
    </w:p>
    <w:p w14:paraId="5677B73D" w14:textId="312B3B2F" w:rsidR="00BA0149" w:rsidRPr="00C87A0D" w:rsidRDefault="00DA4676" w:rsidP="00DA4676">
      <w:pPr>
        <w:pStyle w:val="NormalWeb"/>
        <w:spacing w:before="0" w:beforeAutospacing="0"/>
        <w:rPr>
          <w:rFonts w:ascii="Open Sans" w:hAnsi="Open Sans" w:cs="Open Sans"/>
        </w:rPr>
      </w:pPr>
      <w:r w:rsidRPr="00C87A0D">
        <w:rPr>
          <w:rFonts w:ascii="Open Sans" w:hAnsi="Open Sans" w:cs="Open Sans"/>
        </w:rPr>
        <w:t>We will walk through creation of ingestion pipeline for each data</w:t>
      </w:r>
      <w:r w:rsidR="00C87A0D">
        <w:rPr>
          <w:rFonts w:ascii="Open Sans" w:hAnsi="Open Sans" w:cs="Open Sans"/>
        </w:rPr>
        <w:t xml:space="preserve"> s</w:t>
      </w:r>
      <w:r w:rsidRPr="00C87A0D">
        <w:rPr>
          <w:rFonts w:ascii="Open Sans" w:hAnsi="Open Sans" w:cs="Open Sans"/>
        </w:rPr>
        <w:t>ource with all the needed preprocessing and validation. We will run the pipeline locally within</w:t>
      </w:r>
      <w:r w:rsidR="00C87A0D">
        <w:rPr>
          <w:rFonts w:ascii="Open Sans" w:hAnsi="Open Sans" w:cs="Open Sans"/>
        </w:rPr>
        <w:t xml:space="preserve"> a </w:t>
      </w:r>
      <w:r w:rsidRPr="00C87A0D">
        <w:rPr>
          <w:rFonts w:ascii="Open Sans" w:hAnsi="Open Sans" w:cs="Open Sans"/>
        </w:rPr>
        <w:t>notebook and then launch a real-time function to</w:t>
      </w:r>
      <w:r w:rsidRPr="00C87A0D">
        <w:rPr>
          <w:rStyle w:val="apple-converted-space"/>
          <w:rFonts w:ascii="Open Sans" w:hAnsi="Open Sans" w:cs="Open Sans"/>
        </w:rPr>
        <w:t> </w:t>
      </w:r>
      <w:r w:rsidRPr="00C87A0D">
        <w:rPr>
          <w:rStyle w:val="Strong"/>
          <w:rFonts w:ascii="Open Sans" w:hAnsi="Open Sans" w:cs="Open Sans"/>
        </w:rPr>
        <w:t>ingest live data</w:t>
      </w:r>
      <w:r w:rsidRPr="00C87A0D">
        <w:rPr>
          <w:rStyle w:val="apple-converted-space"/>
          <w:rFonts w:ascii="Open Sans" w:hAnsi="Open Sans" w:cs="Open Sans"/>
        </w:rPr>
        <w:t> </w:t>
      </w:r>
      <w:r w:rsidRPr="00C87A0D">
        <w:rPr>
          <w:rFonts w:ascii="Open Sans" w:hAnsi="Open Sans" w:cs="Open Sans"/>
        </w:rPr>
        <w:t xml:space="preserve">or schedule a </w:t>
      </w:r>
      <w:proofErr w:type="spellStart"/>
      <w:r w:rsidRPr="00C87A0D">
        <w:rPr>
          <w:rFonts w:ascii="Open Sans" w:hAnsi="Open Sans" w:cs="Open Sans"/>
        </w:rPr>
        <w:t>cron</w:t>
      </w:r>
      <w:proofErr w:type="spellEnd"/>
      <w:r w:rsidRPr="00C87A0D">
        <w:rPr>
          <w:rFonts w:ascii="Open Sans" w:hAnsi="Open Sans" w:cs="Open Sans"/>
        </w:rPr>
        <w:t xml:space="preserve"> to run the task when needed.</w:t>
      </w:r>
    </w:p>
    <w:p w14:paraId="1ED296DD" w14:textId="5E485098" w:rsidR="00DA4676" w:rsidRPr="00C87A0D" w:rsidRDefault="00DA4676" w:rsidP="00DA4676">
      <w:pPr>
        <w:pStyle w:val="NormalWeb"/>
        <w:spacing w:before="0" w:beforeAutospacing="0"/>
        <w:rPr>
          <w:rFonts w:ascii="Open Sans" w:hAnsi="Open Sans" w:cs="Open Sans"/>
        </w:rPr>
      </w:pPr>
      <w:r w:rsidRPr="00C87A0D">
        <w:rPr>
          <w:rFonts w:ascii="Open Sans" w:hAnsi="Open Sans" w:cs="Open Sans"/>
        </w:rPr>
        <w:t>Following the ingestion, we will create a feature vector and train several models using this vector. We will then deploy the model and showcase the feature vector and model serving.</w:t>
      </w:r>
      <w:r w:rsidR="00BA0149">
        <w:rPr>
          <w:rFonts w:ascii="Open Sans" w:hAnsi="Open Sans" w:cs="Open Sans"/>
        </w:rPr>
        <w:t xml:space="preserve"> </w:t>
      </w:r>
      <w:r w:rsidR="00902AC5">
        <w:rPr>
          <w:rFonts w:ascii="Open Sans" w:hAnsi="Open Sans" w:cs="Open Sans"/>
        </w:rPr>
        <w:br/>
      </w:r>
      <w:r w:rsidR="00902AC5">
        <w:rPr>
          <w:rFonts w:ascii="Open Sans" w:hAnsi="Open Sans" w:cs="Open Sans"/>
        </w:rPr>
        <w:br/>
        <w:t xml:space="preserve">Visit the following links to </w:t>
      </w:r>
      <w:del w:id="154" w:author="Alexandra Quinn" w:date="2021-06-23T08:46:00Z">
        <w:r w:rsidR="00902AC5" w:rsidDel="002A5FAA">
          <w:rPr>
            <w:rFonts w:ascii="Open Sans" w:hAnsi="Open Sans" w:cs="Open Sans"/>
          </w:rPr>
          <w:delText xml:space="preserve">get </w:delText>
        </w:r>
      </w:del>
      <w:ins w:id="155" w:author="Alexandra Quinn" w:date="2021-06-23T08:46:00Z">
        <w:r w:rsidR="002A5FAA">
          <w:rPr>
            <w:rFonts w:ascii="Open Sans" w:hAnsi="Open Sans" w:cs="Open Sans"/>
          </w:rPr>
          <w:t>see the</w:t>
        </w:r>
      </w:ins>
      <w:del w:id="156" w:author="Alexandra Quinn" w:date="2021-06-23T08:46:00Z">
        <w:r w:rsidR="00902AC5" w:rsidDel="002A5FAA">
          <w:rPr>
            <w:rFonts w:ascii="Open Sans" w:hAnsi="Open Sans" w:cs="Open Sans"/>
          </w:rPr>
          <w:delText>a</w:delText>
        </w:r>
      </w:del>
      <w:r w:rsidR="00902AC5">
        <w:rPr>
          <w:rFonts w:ascii="Open Sans" w:hAnsi="Open Sans" w:cs="Open Sans"/>
        </w:rPr>
        <w:t xml:space="preserve"> step-by-step walk</w:t>
      </w:r>
      <w:ins w:id="157" w:author="Alexandra Quinn" w:date="2021-06-23T08:46:00Z">
        <w:r w:rsidR="002A5FAA">
          <w:rPr>
            <w:rFonts w:ascii="Open Sans" w:hAnsi="Open Sans" w:cs="Open Sans"/>
          </w:rPr>
          <w:t>-</w:t>
        </w:r>
      </w:ins>
      <w:del w:id="158" w:author="Alexandra Quinn" w:date="2021-06-23T08:46:00Z">
        <w:r w:rsidR="00902AC5" w:rsidDel="002A5FAA">
          <w:rPr>
            <w:rFonts w:ascii="Open Sans" w:hAnsi="Open Sans" w:cs="Open Sans"/>
          </w:rPr>
          <w:delText xml:space="preserve"> </w:delText>
        </w:r>
      </w:del>
      <w:r w:rsidR="00902AC5">
        <w:rPr>
          <w:rFonts w:ascii="Open Sans" w:hAnsi="Open Sans" w:cs="Open Sans"/>
        </w:rPr>
        <w:t xml:space="preserve">through </w:t>
      </w:r>
      <w:ins w:id="159" w:author="Alexandra Quinn" w:date="2021-06-23T08:46:00Z">
        <w:r w:rsidR="002A5FAA">
          <w:rPr>
            <w:rFonts w:ascii="Open Sans" w:hAnsi="Open Sans" w:cs="Open Sans"/>
          </w:rPr>
          <w:t xml:space="preserve">of </w:t>
        </w:r>
      </w:ins>
      <w:r w:rsidR="00902AC5">
        <w:rPr>
          <w:rFonts w:ascii="Open Sans" w:hAnsi="Open Sans" w:cs="Open Sans"/>
        </w:rPr>
        <w:t>this example:</w:t>
      </w:r>
    </w:p>
    <w:p w14:paraId="0FF25190" w14:textId="628A453A" w:rsidR="00DA4676" w:rsidRPr="00BA0149" w:rsidRDefault="00625AB2" w:rsidP="00DA4676">
      <w:pPr>
        <w:pStyle w:val="toctree-l1"/>
        <w:numPr>
          <w:ilvl w:val="0"/>
          <w:numId w:val="9"/>
        </w:numPr>
        <w:rPr>
          <w:rFonts w:ascii="Open Sans" w:hAnsi="Open Sans" w:cs="Open Sans"/>
        </w:rPr>
      </w:pPr>
      <w:hyperlink r:id="rId30" w:history="1">
        <w:r w:rsidR="00DA4676" w:rsidRPr="00BA0149">
          <w:rPr>
            <w:rStyle w:val="Hyperlink"/>
            <w:rFonts w:ascii="Open Sans" w:hAnsi="Open Sans" w:cs="Open Sans"/>
            <w:color w:val="0071BC"/>
            <w:u w:val="none"/>
          </w:rPr>
          <w:t>Part 1: Data Ingestion</w:t>
        </w:r>
      </w:hyperlink>
      <w:r w:rsidR="00BA0149">
        <w:rPr>
          <w:rFonts w:ascii="Open Sans" w:hAnsi="Open Sans" w:cs="Open Sans"/>
        </w:rPr>
        <w:br/>
      </w:r>
    </w:p>
    <w:p w14:paraId="5E2FBA68" w14:textId="6FE04780" w:rsidR="00DA4676" w:rsidRPr="00BA0149" w:rsidRDefault="00625AB2" w:rsidP="00DA4676">
      <w:pPr>
        <w:pStyle w:val="toctree-l1"/>
        <w:numPr>
          <w:ilvl w:val="0"/>
          <w:numId w:val="9"/>
        </w:numPr>
        <w:rPr>
          <w:rFonts w:ascii="Open Sans" w:hAnsi="Open Sans" w:cs="Open Sans"/>
        </w:rPr>
      </w:pPr>
      <w:hyperlink r:id="rId31" w:history="1">
        <w:r w:rsidR="00DA4676" w:rsidRPr="00BA0149">
          <w:rPr>
            <w:rStyle w:val="Hyperlink"/>
            <w:rFonts w:ascii="Open Sans" w:hAnsi="Open Sans" w:cs="Open Sans"/>
            <w:color w:val="0071BC"/>
            <w:u w:val="none"/>
          </w:rPr>
          <w:t>Part 2: Training</w:t>
        </w:r>
      </w:hyperlink>
      <w:r w:rsidR="00BA0149">
        <w:rPr>
          <w:rFonts w:ascii="Open Sans" w:hAnsi="Open Sans" w:cs="Open Sans"/>
        </w:rPr>
        <w:br/>
      </w:r>
    </w:p>
    <w:p w14:paraId="680F115A" w14:textId="77777777" w:rsidR="00DA4676" w:rsidRPr="00BA0149" w:rsidRDefault="00625AB2" w:rsidP="00DA4676">
      <w:pPr>
        <w:pStyle w:val="toctree-l1"/>
        <w:numPr>
          <w:ilvl w:val="0"/>
          <w:numId w:val="9"/>
        </w:numPr>
        <w:rPr>
          <w:rFonts w:ascii="Open Sans" w:hAnsi="Open Sans" w:cs="Open Sans"/>
        </w:rPr>
      </w:pPr>
      <w:hyperlink r:id="rId32" w:history="1">
        <w:r w:rsidR="00DA4676" w:rsidRPr="00BA0149">
          <w:rPr>
            <w:rStyle w:val="Hyperlink"/>
            <w:rFonts w:ascii="Open Sans" w:hAnsi="Open Sans" w:cs="Open Sans"/>
            <w:color w:val="0071BC"/>
            <w:u w:val="none"/>
          </w:rPr>
          <w:t>Part 3: Serving</w:t>
        </w:r>
      </w:hyperlink>
    </w:p>
    <w:p w14:paraId="2519A747" w14:textId="77777777" w:rsidR="00DA4676" w:rsidRDefault="00DA4676" w:rsidP="00DA4676"/>
    <w:p w14:paraId="30032E89" w14:textId="77777777" w:rsidR="00F51814" w:rsidRDefault="00F51814" w:rsidP="00F51814"/>
    <w:p w14:paraId="5051FE2C" w14:textId="51CDED5B" w:rsidR="001F1729" w:rsidRPr="001F1729" w:rsidRDefault="001F1729" w:rsidP="001F1729"/>
    <w:p w14:paraId="589DB6AD" w14:textId="77777777" w:rsidR="002C7991" w:rsidRPr="002C7991" w:rsidRDefault="002C7991" w:rsidP="002C7991"/>
    <w:p w14:paraId="25964F53" w14:textId="126DDBF3" w:rsidR="002C7991" w:rsidRDefault="002C7991" w:rsidP="002C7991"/>
    <w:p w14:paraId="1B9BC6FB" w14:textId="77777777" w:rsidR="002C7991" w:rsidRPr="002C7991" w:rsidRDefault="002C7991" w:rsidP="002C7991"/>
    <w:p w14:paraId="05331608" w14:textId="77777777" w:rsidR="002C7991" w:rsidRPr="00E95157" w:rsidRDefault="002C7991" w:rsidP="00E95157">
      <w:pPr>
        <w:spacing w:after="100" w:afterAutospacing="1"/>
        <w:rPr>
          <w:rFonts w:ascii="Open Sans" w:hAnsi="Open Sans" w:cs="Open Sans"/>
        </w:rPr>
      </w:pPr>
    </w:p>
    <w:p w14:paraId="3DAC3963" w14:textId="77777777" w:rsidR="00E95157" w:rsidRPr="00E95157" w:rsidRDefault="00E95157" w:rsidP="00E95157"/>
    <w:p w14:paraId="45A844B7" w14:textId="77777777" w:rsidR="00E95157" w:rsidRPr="00E95157" w:rsidRDefault="00E95157" w:rsidP="00E95157">
      <w:pPr>
        <w:pStyle w:val="NormalWeb"/>
        <w:spacing w:before="0" w:beforeAutospacing="0"/>
        <w:rPr>
          <w:rFonts w:ascii="Open Sans" w:hAnsi="Open Sans" w:cs="Open Sans"/>
          <w:color w:val="333333"/>
        </w:rPr>
      </w:pPr>
    </w:p>
    <w:p w14:paraId="102826ED" w14:textId="17A29DE4" w:rsidR="00E95157" w:rsidRDefault="00E95157" w:rsidP="00E95157"/>
    <w:p w14:paraId="4BC87C68" w14:textId="77777777" w:rsidR="00E95157" w:rsidRPr="00E95157" w:rsidRDefault="00E95157" w:rsidP="00E95157">
      <w:pPr>
        <w:pStyle w:val="NormalWeb"/>
        <w:spacing w:before="0" w:beforeAutospacing="0"/>
      </w:pPr>
    </w:p>
    <w:p w14:paraId="0458B224" w14:textId="77777777" w:rsidR="00E95157" w:rsidRPr="00E95157" w:rsidRDefault="00E95157" w:rsidP="00E95157"/>
    <w:p w14:paraId="6E873753" w14:textId="59B6AFD2" w:rsidR="008A17BA" w:rsidRPr="008A17BA" w:rsidRDefault="008A17BA" w:rsidP="00E95157">
      <w:pPr>
        <w:spacing w:after="100" w:afterAutospacing="1"/>
        <w:rPr>
          <w:rFonts w:ascii="Open Sans" w:hAnsi="Open Sans" w:cs="Open Sans"/>
        </w:rPr>
      </w:pPr>
    </w:p>
    <w:p w14:paraId="26610C72" w14:textId="77777777" w:rsidR="008A17BA" w:rsidRDefault="008A17BA" w:rsidP="000F294C">
      <w:pPr>
        <w:spacing w:before="100" w:beforeAutospacing="1" w:after="100" w:afterAutospacing="1"/>
        <w:outlineLvl w:val="1"/>
        <w:rPr>
          <w:rFonts w:ascii="Open Sans" w:hAnsi="Open Sans" w:cs="Open Sans"/>
          <w:color w:val="000000"/>
          <w:sz w:val="50"/>
          <w:szCs w:val="50"/>
        </w:rPr>
      </w:pPr>
    </w:p>
    <w:p w14:paraId="559C64B4" w14:textId="77777777" w:rsidR="000F294C" w:rsidRDefault="000F294C" w:rsidP="000F294C">
      <w:pPr>
        <w:spacing w:before="100" w:beforeAutospacing="1" w:after="100" w:afterAutospacing="1"/>
        <w:outlineLvl w:val="1"/>
        <w:rPr>
          <w:rFonts w:ascii="Open Sans" w:hAnsi="Open Sans" w:cs="Open Sans"/>
          <w:color w:val="000000"/>
          <w:sz w:val="50"/>
          <w:szCs w:val="50"/>
        </w:rPr>
      </w:pPr>
    </w:p>
    <w:p w14:paraId="7611170B" w14:textId="77777777" w:rsidR="000F294C" w:rsidRDefault="000F294C" w:rsidP="000F294C">
      <w:pPr>
        <w:spacing w:before="100" w:beforeAutospacing="1" w:after="100" w:afterAutospacing="1"/>
        <w:outlineLvl w:val="1"/>
        <w:rPr>
          <w:rFonts w:ascii="Open Sans" w:hAnsi="Open Sans" w:cs="Open Sans"/>
          <w:color w:val="000000"/>
          <w:sz w:val="50"/>
          <w:szCs w:val="50"/>
        </w:rPr>
      </w:pPr>
    </w:p>
    <w:p w14:paraId="47D29242" w14:textId="77777777" w:rsidR="000F294C" w:rsidRDefault="000F294C" w:rsidP="000F294C">
      <w:pPr>
        <w:spacing w:before="100" w:beforeAutospacing="1" w:after="100" w:afterAutospacing="1"/>
        <w:outlineLvl w:val="1"/>
        <w:rPr>
          <w:rFonts w:ascii="Open Sans" w:hAnsi="Open Sans" w:cs="Open Sans"/>
          <w:color w:val="000000"/>
          <w:sz w:val="50"/>
          <w:szCs w:val="50"/>
        </w:rPr>
      </w:pPr>
    </w:p>
    <w:p w14:paraId="67891CA0" w14:textId="77777777" w:rsidR="000F294C" w:rsidRDefault="000F294C" w:rsidP="00F16BC3">
      <w:pPr>
        <w:spacing w:after="100" w:afterAutospacing="1"/>
        <w:rPr>
          <w:rFonts w:ascii="Open Sans" w:hAnsi="Open Sans" w:cs="Open Sans"/>
          <w:color w:val="222222"/>
          <w:sz w:val="30"/>
          <w:szCs w:val="30"/>
          <w:shd w:val="clear" w:color="auto" w:fill="FFFFFF"/>
        </w:rPr>
      </w:pPr>
    </w:p>
    <w:p w14:paraId="00718541" w14:textId="77777777" w:rsidR="000F294C" w:rsidRDefault="000F294C" w:rsidP="00F16BC3">
      <w:pPr>
        <w:spacing w:after="100" w:afterAutospacing="1"/>
        <w:rPr>
          <w:rFonts w:ascii="Open Sans" w:hAnsi="Open Sans" w:cs="Open Sans"/>
          <w:color w:val="222222"/>
          <w:sz w:val="30"/>
          <w:szCs w:val="30"/>
          <w:shd w:val="clear" w:color="auto" w:fill="FFFFFF"/>
        </w:rPr>
      </w:pPr>
    </w:p>
    <w:p w14:paraId="3B7E8E8D" w14:textId="77777777" w:rsidR="00F16BC3" w:rsidRPr="00323A89" w:rsidRDefault="00F16BC3" w:rsidP="00F16BC3">
      <w:pPr>
        <w:spacing w:after="100" w:afterAutospacing="1"/>
        <w:rPr>
          <w:rFonts w:ascii="Open Sans" w:hAnsi="Open Sans" w:cs="Open Sans"/>
          <w:color w:val="222222"/>
          <w:sz w:val="30"/>
          <w:szCs w:val="30"/>
          <w:shd w:val="clear" w:color="auto" w:fill="FFFFFF"/>
        </w:rPr>
      </w:pPr>
    </w:p>
    <w:p w14:paraId="620DDC76" w14:textId="77777777" w:rsidR="00493178" w:rsidRPr="00493178" w:rsidRDefault="00493178" w:rsidP="00493178"/>
    <w:p w14:paraId="549BCA28" w14:textId="3CB6E9C0" w:rsidR="000E7A71" w:rsidRDefault="000E7A71" w:rsidP="00493178"/>
    <w:sectPr w:rsidR="000E7A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imena Nestares" w:date="2021-06-21T11:09:00Z" w:initials="JN">
    <w:p w14:paraId="6CA37E5F" w14:textId="77777777" w:rsidR="000E7A71" w:rsidRDefault="000E7A71" w:rsidP="000E7A71">
      <w:pPr>
        <w:pStyle w:val="CommentText"/>
      </w:pPr>
      <w:r>
        <w:rPr>
          <w:rStyle w:val="CommentReference"/>
        </w:rPr>
        <w:annotationRef/>
      </w:r>
      <w:r>
        <w:rPr>
          <w:rStyle w:val="CommentReference"/>
        </w:rPr>
        <w:t xml:space="preserve">Do you thin … or </w:t>
      </w:r>
      <w:proofErr w:type="spellStart"/>
      <w:r>
        <w:rPr>
          <w:rStyle w:val="CommentReference"/>
        </w:rPr>
        <w:t>etc</w:t>
      </w:r>
      <w:proofErr w:type="spellEnd"/>
      <w:r>
        <w:rPr>
          <w:rStyle w:val="CommentReference"/>
        </w:rPr>
        <w:t xml:space="preserve"> is best? </w:t>
      </w:r>
      <w:r>
        <w:t xml:space="preserve"> </w:t>
      </w:r>
    </w:p>
  </w:comment>
  <w:comment w:id="124" w:author="Jimena Nestares" w:date="2021-06-22T11:35:00Z" w:initials="JN">
    <w:p w14:paraId="0D21DECA" w14:textId="5DF49D74" w:rsidR="0033187D" w:rsidRDefault="0033187D">
      <w:pPr>
        <w:pStyle w:val="CommentText"/>
      </w:pPr>
      <w:r>
        <w:rPr>
          <w:rStyle w:val="CommentReference"/>
        </w:rPr>
        <w:annotationRef/>
      </w:r>
      <w:r>
        <w:t>Links to Kubeflow pages</w:t>
      </w:r>
      <w:r w:rsidR="00362A33">
        <w:t xml:space="preserve"> that follow</w:t>
      </w:r>
      <w:r w:rsidR="00362A33">
        <w:br/>
      </w:r>
      <w:r w:rsidR="00362A33">
        <w:br/>
      </w:r>
      <w:proofErr w:type="spellStart"/>
      <w:r w:rsidR="00362A33">
        <w:t>Altenatively</w:t>
      </w:r>
      <w:proofErr w:type="spellEnd"/>
      <w:r w:rsidR="00362A33">
        <w:t xml:space="preserve"> direct links to our </w:t>
      </w:r>
      <w:proofErr w:type="spellStart"/>
      <w:r w:rsidR="00362A33">
        <w:t>MLRun</w:t>
      </w:r>
      <w:proofErr w:type="spellEnd"/>
      <w:r w:rsidR="00362A33">
        <w:t xml:space="preserve"> page</w:t>
      </w:r>
    </w:p>
    <w:p w14:paraId="75D49BEA" w14:textId="5329FED4" w:rsidR="0033187D" w:rsidRDefault="0033187D">
      <w:pPr>
        <w:pStyle w:val="CommentText"/>
      </w:pPr>
    </w:p>
  </w:comment>
  <w:comment w:id="136" w:author="Jimena Nestares" w:date="2021-06-22T12:18:00Z" w:initials="JN">
    <w:p w14:paraId="095BCBAB" w14:textId="6ED67E2D" w:rsidR="004C3ADA" w:rsidRDefault="004C3ADA">
      <w:pPr>
        <w:pStyle w:val="CommentText"/>
      </w:pPr>
      <w:r>
        <w:rPr>
          <w:rStyle w:val="CommentReference"/>
        </w:rPr>
        <w:annotationRef/>
      </w:r>
      <w:r>
        <w:t>Any chance we could edit the color scheme to match Kubeflow’s?? Do you think this could be necessary?</w:t>
      </w:r>
    </w:p>
  </w:comment>
  <w:comment w:id="141" w:author="Jimena Nestares" w:date="2021-06-22T12:12:00Z" w:initials="JN">
    <w:p w14:paraId="07E4F15F" w14:textId="77777777" w:rsidR="006D4617" w:rsidRDefault="006D4617">
      <w:pPr>
        <w:pStyle w:val="CommentText"/>
      </w:pPr>
      <w:r>
        <w:rPr>
          <w:rStyle w:val="CommentReference"/>
        </w:rPr>
        <w:annotationRef/>
      </w:r>
      <w:r>
        <w:t>Added encrypted here to ease any privacy violation concerns</w:t>
      </w:r>
    </w:p>
    <w:p w14:paraId="639E8D31" w14:textId="5DEDD3D8" w:rsidR="006D4617" w:rsidRDefault="006D461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A37E5F" w15:done="0"/>
  <w15:commentEx w15:paraId="75D49BEA" w15:done="0"/>
  <w15:commentEx w15:paraId="095BCBAB" w15:done="0"/>
  <w15:commentEx w15:paraId="639E8D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AF1FA" w16cex:dateUtc="2021-06-21T15:09:00Z"/>
  <w16cex:commentExtensible w16cex:durableId="247C499E" w16cex:dateUtc="2021-06-22T15:35:00Z"/>
  <w16cex:commentExtensible w16cex:durableId="247C5395" w16cex:dateUtc="2021-06-22T16:18:00Z"/>
  <w16cex:commentExtensible w16cex:durableId="247C5226" w16cex:dateUtc="2021-06-22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A37E5F" w16cid:durableId="247AF1FA"/>
  <w16cid:commentId w16cid:paraId="75D49BEA" w16cid:durableId="247C499E"/>
  <w16cid:commentId w16cid:paraId="095BCBAB" w16cid:durableId="247C5395"/>
  <w16cid:commentId w16cid:paraId="639E8D31" w16cid:durableId="247C52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altName w:val="Segoe UI"/>
    <w:panose1 w:val="020B0604020202020204"/>
    <w:charset w:val="4D"/>
    <w:family w:val="swiss"/>
    <w:pitch w:val="variable"/>
    <w:sig w:usb0="800000AF" w:usb1="4000604A" w:usb2="00000000" w:usb3="00000000" w:csb0="00000093" w:csb1="00000000"/>
  </w:font>
  <w:font w:name="Monaco">
    <w:altName w:val="Monaco"/>
    <w:panose1 w:val="00000000000000000000"/>
    <w:charset w:val="4D"/>
    <w:family w:val="auto"/>
    <w:pitch w:val="variable"/>
    <w:sig w:usb0="A00002FF" w:usb1="500039FB" w:usb2="00000000" w:usb3="00000000" w:csb0="00000197"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8F3"/>
    <w:multiLevelType w:val="hybridMultilevel"/>
    <w:tmpl w:val="664E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A759A"/>
    <w:multiLevelType w:val="multilevel"/>
    <w:tmpl w:val="D9C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6946"/>
    <w:multiLevelType w:val="hybridMultilevel"/>
    <w:tmpl w:val="E1D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E1B30"/>
    <w:multiLevelType w:val="multilevel"/>
    <w:tmpl w:val="522E1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20C8D"/>
    <w:multiLevelType w:val="multilevel"/>
    <w:tmpl w:val="619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C4651"/>
    <w:multiLevelType w:val="hybridMultilevel"/>
    <w:tmpl w:val="B9A43A38"/>
    <w:lvl w:ilvl="0" w:tplc="EE9C70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B5C99"/>
    <w:multiLevelType w:val="multilevel"/>
    <w:tmpl w:val="660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E5719"/>
    <w:multiLevelType w:val="multilevel"/>
    <w:tmpl w:val="642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87F0A"/>
    <w:multiLevelType w:val="multilevel"/>
    <w:tmpl w:val="01B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0"/>
  </w:num>
  <w:num w:numId="6">
    <w:abstractNumId w:val="7"/>
  </w:num>
  <w:num w:numId="7">
    <w:abstractNumId w:val="1"/>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a Nestares">
    <w15:presenceInfo w15:providerId="AD" w15:userId="S::jimenan@iguazio.com::7d5aec61-595a-45e8-b6ae-9fd244a5ec9e"/>
  </w15:person>
  <w15:person w15:author="Alexandra Quinn">
    <w15:presenceInfo w15:providerId="AD" w15:userId="S::alexandraj@iguazio.com::05a54342-4c30-462b-98ac-206a2ad929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00"/>
    <w:rsid w:val="00063474"/>
    <w:rsid w:val="000C3600"/>
    <w:rsid w:val="000E7A71"/>
    <w:rsid w:val="000F294C"/>
    <w:rsid w:val="001F1729"/>
    <w:rsid w:val="00200943"/>
    <w:rsid w:val="00273BEC"/>
    <w:rsid w:val="002A5FAA"/>
    <w:rsid w:val="002C7991"/>
    <w:rsid w:val="00323A89"/>
    <w:rsid w:val="003275B3"/>
    <w:rsid w:val="0033187D"/>
    <w:rsid w:val="00362A33"/>
    <w:rsid w:val="0039235B"/>
    <w:rsid w:val="003D0416"/>
    <w:rsid w:val="003D08C4"/>
    <w:rsid w:val="00405F0C"/>
    <w:rsid w:val="004674F4"/>
    <w:rsid w:val="00493178"/>
    <w:rsid w:val="004C3ADA"/>
    <w:rsid w:val="00552A3B"/>
    <w:rsid w:val="00617A38"/>
    <w:rsid w:val="00617A39"/>
    <w:rsid w:val="00625AB2"/>
    <w:rsid w:val="006D4617"/>
    <w:rsid w:val="006F12C7"/>
    <w:rsid w:val="007015EA"/>
    <w:rsid w:val="007019CA"/>
    <w:rsid w:val="007861B5"/>
    <w:rsid w:val="00801709"/>
    <w:rsid w:val="00853521"/>
    <w:rsid w:val="008A17BA"/>
    <w:rsid w:val="00902AC5"/>
    <w:rsid w:val="00A52AA9"/>
    <w:rsid w:val="00A548C4"/>
    <w:rsid w:val="00BA0149"/>
    <w:rsid w:val="00C8368C"/>
    <w:rsid w:val="00C87A0D"/>
    <w:rsid w:val="00CB096C"/>
    <w:rsid w:val="00CD1C7E"/>
    <w:rsid w:val="00DA4676"/>
    <w:rsid w:val="00E95157"/>
    <w:rsid w:val="00EB4017"/>
    <w:rsid w:val="00F017AB"/>
    <w:rsid w:val="00F16BC3"/>
    <w:rsid w:val="00F518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57FD5C"/>
  <w15:chartTrackingRefBased/>
  <w15:docId w15:val="{F5889472-247D-2947-AFE6-96808C1F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29"/>
    <w:rPr>
      <w:rFonts w:ascii="Times New Roman" w:eastAsia="Times New Roman" w:hAnsi="Times New Roman" w:cs="Times New Roman"/>
    </w:rPr>
  </w:style>
  <w:style w:type="paragraph" w:styleId="Heading1">
    <w:name w:val="heading 1"/>
    <w:basedOn w:val="Normal"/>
    <w:next w:val="Normal"/>
    <w:link w:val="Heading1Char"/>
    <w:uiPriority w:val="9"/>
    <w:qFormat/>
    <w:rsid w:val="00DA46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5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A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A7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E7A71"/>
    <w:rPr>
      <w:color w:val="0000FF"/>
      <w:u w:val="single"/>
    </w:rPr>
  </w:style>
  <w:style w:type="paragraph" w:styleId="NormalWeb">
    <w:name w:val="Normal (Web)"/>
    <w:basedOn w:val="Normal"/>
    <w:uiPriority w:val="99"/>
    <w:unhideWhenUsed/>
    <w:rsid w:val="000E7A71"/>
    <w:pPr>
      <w:spacing w:before="100" w:beforeAutospacing="1" w:after="100" w:afterAutospacing="1"/>
    </w:pPr>
  </w:style>
  <w:style w:type="character" w:styleId="Strong">
    <w:name w:val="Strong"/>
    <w:basedOn w:val="DefaultParagraphFont"/>
    <w:uiPriority w:val="22"/>
    <w:qFormat/>
    <w:rsid w:val="000E7A71"/>
    <w:rPr>
      <w:b/>
      <w:bCs/>
    </w:rPr>
  </w:style>
  <w:style w:type="paragraph" w:styleId="ListParagraph">
    <w:name w:val="List Paragraph"/>
    <w:basedOn w:val="Normal"/>
    <w:uiPriority w:val="34"/>
    <w:qFormat/>
    <w:rsid w:val="000E7A71"/>
    <w:pPr>
      <w:ind w:left="720"/>
      <w:contextualSpacing/>
    </w:pPr>
  </w:style>
  <w:style w:type="character" w:styleId="CommentReference">
    <w:name w:val="annotation reference"/>
    <w:basedOn w:val="DefaultParagraphFont"/>
    <w:uiPriority w:val="99"/>
    <w:semiHidden/>
    <w:unhideWhenUsed/>
    <w:rsid w:val="000E7A71"/>
    <w:rPr>
      <w:sz w:val="16"/>
      <w:szCs w:val="16"/>
    </w:rPr>
  </w:style>
  <w:style w:type="paragraph" w:styleId="CommentText">
    <w:name w:val="annotation text"/>
    <w:basedOn w:val="Normal"/>
    <w:link w:val="CommentTextChar"/>
    <w:uiPriority w:val="99"/>
    <w:semiHidden/>
    <w:unhideWhenUsed/>
    <w:rsid w:val="000E7A71"/>
    <w:rPr>
      <w:sz w:val="20"/>
      <w:szCs w:val="20"/>
    </w:rPr>
  </w:style>
  <w:style w:type="character" w:customStyle="1" w:styleId="CommentTextChar">
    <w:name w:val="Comment Text Char"/>
    <w:basedOn w:val="DefaultParagraphFont"/>
    <w:link w:val="CommentText"/>
    <w:uiPriority w:val="99"/>
    <w:semiHidden/>
    <w:rsid w:val="000E7A7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75B3"/>
    <w:rPr>
      <w:b/>
      <w:bCs/>
    </w:rPr>
  </w:style>
  <w:style w:type="character" w:customStyle="1" w:styleId="CommentSubjectChar">
    <w:name w:val="Comment Subject Char"/>
    <w:basedOn w:val="CommentTextChar"/>
    <w:link w:val="CommentSubject"/>
    <w:uiPriority w:val="99"/>
    <w:semiHidden/>
    <w:rsid w:val="003275B3"/>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3178"/>
    <w:rPr>
      <w:color w:val="954F72" w:themeColor="followedHyperlink"/>
      <w:u w:val="single"/>
    </w:rPr>
  </w:style>
  <w:style w:type="character" w:customStyle="1" w:styleId="apple-converted-space">
    <w:name w:val="apple-converted-space"/>
    <w:basedOn w:val="DefaultParagraphFont"/>
    <w:rsid w:val="00493178"/>
  </w:style>
  <w:style w:type="character" w:customStyle="1" w:styleId="pre">
    <w:name w:val="pre"/>
    <w:basedOn w:val="DefaultParagraphFont"/>
    <w:rsid w:val="00493178"/>
  </w:style>
  <w:style w:type="character" w:styleId="UnresolvedMention">
    <w:name w:val="Unresolved Mention"/>
    <w:basedOn w:val="DefaultParagraphFont"/>
    <w:uiPriority w:val="99"/>
    <w:semiHidden/>
    <w:unhideWhenUsed/>
    <w:rsid w:val="00323A89"/>
    <w:rPr>
      <w:color w:val="605E5C"/>
      <w:shd w:val="clear" w:color="auto" w:fill="E1DFDD"/>
    </w:rPr>
  </w:style>
  <w:style w:type="character" w:customStyle="1" w:styleId="doc">
    <w:name w:val="doc"/>
    <w:basedOn w:val="DefaultParagraphFont"/>
    <w:rsid w:val="008A17BA"/>
  </w:style>
  <w:style w:type="character" w:customStyle="1" w:styleId="Heading2Char">
    <w:name w:val="Heading 2 Char"/>
    <w:basedOn w:val="DefaultParagraphFont"/>
    <w:link w:val="Heading2"/>
    <w:uiPriority w:val="9"/>
    <w:semiHidden/>
    <w:rsid w:val="00E9515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9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5157"/>
    <w:rPr>
      <w:rFonts w:ascii="Courier New" w:eastAsia="Times New Roman" w:hAnsi="Courier New" w:cs="Courier New"/>
      <w:sz w:val="20"/>
      <w:szCs w:val="20"/>
    </w:rPr>
  </w:style>
  <w:style w:type="character" w:customStyle="1" w:styleId="kn">
    <w:name w:val="kn"/>
    <w:basedOn w:val="DefaultParagraphFont"/>
    <w:rsid w:val="00E95157"/>
  </w:style>
  <w:style w:type="character" w:customStyle="1" w:styleId="nn">
    <w:name w:val="nn"/>
    <w:basedOn w:val="DefaultParagraphFont"/>
    <w:rsid w:val="00E95157"/>
  </w:style>
  <w:style w:type="character" w:customStyle="1" w:styleId="k">
    <w:name w:val="k"/>
    <w:basedOn w:val="DefaultParagraphFont"/>
    <w:rsid w:val="00E95157"/>
  </w:style>
  <w:style w:type="character" w:customStyle="1" w:styleId="n">
    <w:name w:val="n"/>
    <w:basedOn w:val="DefaultParagraphFont"/>
    <w:rsid w:val="00E95157"/>
  </w:style>
  <w:style w:type="character" w:customStyle="1" w:styleId="o">
    <w:name w:val="o"/>
    <w:basedOn w:val="DefaultParagraphFont"/>
    <w:rsid w:val="00E95157"/>
  </w:style>
  <w:style w:type="character" w:customStyle="1" w:styleId="s1">
    <w:name w:val="s1"/>
    <w:basedOn w:val="DefaultParagraphFont"/>
    <w:rsid w:val="00E95157"/>
  </w:style>
  <w:style w:type="character" w:customStyle="1" w:styleId="p">
    <w:name w:val="p"/>
    <w:basedOn w:val="DefaultParagraphFont"/>
    <w:rsid w:val="00E95157"/>
  </w:style>
  <w:style w:type="character" w:customStyle="1" w:styleId="sa">
    <w:name w:val="sa"/>
    <w:basedOn w:val="DefaultParagraphFont"/>
    <w:rsid w:val="001F1729"/>
  </w:style>
  <w:style w:type="character" w:customStyle="1" w:styleId="si">
    <w:name w:val="si"/>
    <w:basedOn w:val="DefaultParagraphFont"/>
    <w:rsid w:val="001F1729"/>
  </w:style>
  <w:style w:type="character" w:customStyle="1" w:styleId="c1">
    <w:name w:val="c1"/>
    <w:basedOn w:val="DefaultParagraphFont"/>
    <w:rsid w:val="001F1729"/>
  </w:style>
  <w:style w:type="character" w:customStyle="1" w:styleId="nf">
    <w:name w:val="nf"/>
    <w:basedOn w:val="DefaultParagraphFont"/>
    <w:rsid w:val="001F1729"/>
  </w:style>
  <w:style w:type="character" w:customStyle="1" w:styleId="nc">
    <w:name w:val="nc"/>
    <w:basedOn w:val="DefaultParagraphFont"/>
    <w:rsid w:val="007019CA"/>
  </w:style>
  <w:style w:type="character" w:customStyle="1" w:styleId="bp">
    <w:name w:val="bp"/>
    <w:basedOn w:val="DefaultParagraphFont"/>
    <w:rsid w:val="007019CA"/>
  </w:style>
  <w:style w:type="character" w:customStyle="1" w:styleId="sd">
    <w:name w:val="sd"/>
    <w:basedOn w:val="DefaultParagraphFont"/>
    <w:rsid w:val="007019CA"/>
  </w:style>
  <w:style w:type="character" w:customStyle="1" w:styleId="nb">
    <w:name w:val="nb"/>
    <w:basedOn w:val="DefaultParagraphFont"/>
    <w:rsid w:val="007019CA"/>
  </w:style>
  <w:style w:type="character" w:customStyle="1" w:styleId="ow">
    <w:name w:val="ow"/>
    <w:basedOn w:val="DefaultParagraphFont"/>
    <w:rsid w:val="007019CA"/>
  </w:style>
  <w:style w:type="character" w:customStyle="1" w:styleId="Heading1Char">
    <w:name w:val="Heading 1 Char"/>
    <w:basedOn w:val="DefaultParagraphFont"/>
    <w:link w:val="Heading1"/>
    <w:uiPriority w:val="9"/>
    <w:rsid w:val="00DA4676"/>
    <w:rPr>
      <w:rFonts w:asciiTheme="majorHAnsi" w:eastAsiaTheme="majorEastAsia" w:hAnsiTheme="majorHAnsi" w:cstheme="majorBidi"/>
      <w:color w:val="2F5496" w:themeColor="accent1" w:themeShade="BF"/>
      <w:sz w:val="32"/>
      <w:szCs w:val="32"/>
    </w:rPr>
  </w:style>
  <w:style w:type="paragraph" w:customStyle="1" w:styleId="toctree-l1">
    <w:name w:val="toctree-l1"/>
    <w:basedOn w:val="Normal"/>
    <w:rsid w:val="00DA46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87815">
      <w:bodyDiv w:val="1"/>
      <w:marLeft w:val="0"/>
      <w:marRight w:val="0"/>
      <w:marTop w:val="0"/>
      <w:marBottom w:val="0"/>
      <w:divBdr>
        <w:top w:val="none" w:sz="0" w:space="0" w:color="auto"/>
        <w:left w:val="none" w:sz="0" w:space="0" w:color="auto"/>
        <w:bottom w:val="none" w:sz="0" w:space="0" w:color="auto"/>
        <w:right w:val="none" w:sz="0" w:space="0" w:color="auto"/>
      </w:divBdr>
      <w:divsChild>
        <w:div w:id="1681658985">
          <w:marLeft w:val="0"/>
          <w:marRight w:val="0"/>
          <w:marTop w:val="0"/>
          <w:marBottom w:val="0"/>
          <w:divBdr>
            <w:top w:val="none" w:sz="0" w:space="0" w:color="auto"/>
            <w:left w:val="none" w:sz="0" w:space="0" w:color="auto"/>
            <w:bottom w:val="none" w:sz="0" w:space="0" w:color="auto"/>
            <w:right w:val="none" w:sz="0" w:space="0" w:color="auto"/>
          </w:divBdr>
          <w:divsChild>
            <w:div w:id="326520712">
              <w:marLeft w:val="0"/>
              <w:marRight w:val="0"/>
              <w:marTop w:val="0"/>
              <w:marBottom w:val="0"/>
              <w:divBdr>
                <w:top w:val="none" w:sz="0" w:space="0" w:color="auto"/>
                <w:left w:val="none" w:sz="0" w:space="0" w:color="auto"/>
                <w:bottom w:val="none" w:sz="0" w:space="0" w:color="auto"/>
                <w:right w:val="none" w:sz="0" w:space="0" w:color="auto"/>
              </w:divBdr>
              <w:divsChild>
                <w:div w:id="1371490703">
                  <w:marLeft w:val="0"/>
                  <w:marRight w:val="0"/>
                  <w:marTop w:val="0"/>
                  <w:marBottom w:val="240"/>
                  <w:divBdr>
                    <w:top w:val="none" w:sz="0" w:space="0" w:color="auto"/>
                    <w:left w:val="none" w:sz="0" w:space="0" w:color="auto"/>
                    <w:bottom w:val="none" w:sz="0" w:space="0" w:color="auto"/>
                    <w:right w:val="none" w:sz="0" w:space="0" w:color="auto"/>
                  </w:divBdr>
                </w:div>
              </w:divsChild>
            </w:div>
            <w:div w:id="390925038">
              <w:marLeft w:val="0"/>
              <w:marRight w:val="0"/>
              <w:marTop w:val="0"/>
              <w:marBottom w:val="0"/>
              <w:divBdr>
                <w:top w:val="none" w:sz="0" w:space="0" w:color="auto"/>
                <w:left w:val="none" w:sz="0" w:space="0" w:color="auto"/>
                <w:bottom w:val="none" w:sz="0" w:space="0" w:color="auto"/>
                <w:right w:val="none" w:sz="0" w:space="0" w:color="auto"/>
              </w:divBdr>
              <w:divsChild>
                <w:div w:id="7441094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9091152">
          <w:marLeft w:val="0"/>
          <w:marRight w:val="0"/>
          <w:marTop w:val="0"/>
          <w:marBottom w:val="0"/>
          <w:divBdr>
            <w:top w:val="none" w:sz="0" w:space="0" w:color="auto"/>
            <w:left w:val="none" w:sz="0" w:space="0" w:color="auto"/>
            <w:bottom w:val="none" w:sz="0" w:space="0" w:color="auto"/>
            <w:right w:val="none" w:sz="0" w:space="0" w:color="auto"/>
          </w:divBdr>
        </w:div>
      </w:divsChild>
    </w:div>
    <w:div w:id="572081056">
      <w:bodyDiv w:val="1"/>
      <w:marLeft w:val="0"/>
      <w:marRight w:val="0"/>
      <w:marTop w:val="0"/>
      <w:marBottom w:val="0"/>
      <w:divBdr>
        <w:top w:val="none" w:sz="0" w:space="0" w:color="auto"/>
        <w:left w:val="none" w:sz="0" w:space="0" w:color="auto"/>
        <w:bottom w:val="none" w:sz="0" w:space="0" w:color="auto"/>
        <w:right w:val="none" w:sz="0" w:space="0" w:color="auto"/>
      </w:divBdr>
      <w:divsChild>
        <w:div w:id="710345313">
          <w:marLeft w:val="0"/>
          <w:marRight w:val="0"/>
          <w:marTop w:val="0"/>
          <w:marBottom w:val="0"/>
          <w:divBdr>
            <w:top w:val="none" w:sz="0" w:space="0" w:color="auto"/>
            <w:left w:val="none" w:sz="0" w:space="0" w:color="auto"/>
            <w:bottom w:val="none" w:sz="0" w:space="0" w:color="auto"/>
            <w:right w:val="none" w:sz="0" w:space="0" w:color="auto"/>
          </w:divBdr>
          <w:divsChild>
            <w:div w:id="655845247">
              <w:marLeft w:val="0"/>
              <w:marRight w:val="0"/>
              <w:marTop w:val="0"/>
              <w:marBottom w:val="0"/>
              <w:divBdr>
                <w:top w:val="none" w:sz="0" w:space="0" w:color="auto"/>
                <w:left w:val="none" w:sz="0" w:space="0" w:color="auto"/>
                <w:bottom w:val="none" w:sz="0" w:space="0" w:color="auto"/>
                <w:right w:val="none" w:sz="0" w:space="0" w:color="auto"/>
              </w:divBdr>
              <w:divsChild>
                <w:div w:id="60569458">
                  <w:marLeft w:val="0"/>
                  <w:marRight w:val="0"/>
                  <w:marTop w:val="0"/>
                  <w:marBottom w:val="0"/>
                  <w:divBdr>
                    <w:top w:val="none" w:sz="0" w:space="0" w:color="auto"/>
                    <w:left w:val="none" w:sz="0" w:space="0" w:color="auto"/>
                    <w:bottom w:val="none" w:sz="0" w:space="0" w:color="auto"/>
                    <w:right w:val="none" w:sz="0" w:space="0" w:color="auto"/>
                  </w:divBdr>
                  <w:divsChild>
                    <w:div w:id="276450998">
                      <w:marLeft w:val="0"/>
                      <w:marRight w:val="0"/>
                      <w:marTop w:val="0"/>
                      <w:marBottom w:val="0"/>
                      <w:divBdr>
                        <w:top w:val="none" w:sz="0" w:space="0" w:color="auto"/>
                        <w:left w:val="none" w:sz="0" w:space="0" w:color="auto"/>
                        <w:bottom w:val="none" w:sz="0" w:space="0" w:color="auto"/>
                        <w:right w:val="none" w:sz="0" w:space="0" w:color="auto"/>
                      </w:divBdr>
                      <w:divsChild>
                        <w:div w:id="724646269">
                          <w:marLeft w:val="0"/>
                          <w:marRight w:val="0"/>
                          <w:marTop w:val="0"/>
                          <w:marBottom w:val="240"/>
                          <w:divBdr>
                            <w:top w:val="none" w:sz="0" w:space="0" w:color="auto"/>
                            <w:left w:val="none" w:sz="0" w:space="0" w:color="auto"/>
                            <w:bottom w:val="none" w:sz="0" w:space="0" w:color="auto"/>
                            <w:right w:val="none" w:sz="0" w:space="0" w:color="auto"/>
                          </w:divBdr>
                        </w:div>
                      </w:divsChild>
                    </w:div>
                    <w:div w:id="1320379052">
                      <w:marLeft w:val="0"/>
                      <w:marRight w:val="0"/>
                      <w:marTop w:val="0"/>
                      <w:marBottom w:val="0"/>
                      <w:divBdr>
                        <w:top w:val="none" w:sz="0" w:space="0" w:color="auto"/>
                        <w:left w:val="none" w:sz="0" w:space="0" w:color="auto"/>
                        <w:bottom w:val="none" w:sz="0" w:space="0" w:color="auto"/>
                        <w:right w:val="none" w:sz="0" w:space="0" w:color="auto"/>
                      </w:divBdr>
                      <w:divsChild>
                        <w:div w:id="816066192">
                          <w:marLeft w:val="0"/>
                          <w:marRight w:val="0"/>
                          <w:marTop w:val="0"/>
                          <w:marBottom w:val="240"/>
                          <w:divBdr>
                            <w:top w:val="none" w:sz="0" w:space="0" w:color="auto"/>
                            <w:left w:val="none" w:sz="0" w:space="0" w:color="auto"/>
                            <w:bottom w:val="none" w:sz="0" w:space="0" w:color="auto"/>
                            <w:right w:val="none" w:sz="0" w:space="0" w:color="auto"/>
                          </w:divBdr>
                        </w:div>
                      </w:divsChild>
                    </w:div>
                    <w:div w:id="1175150912">
                      <w:marLeft w:val="0"/>
                      <w:marRight w:val="0"/>
                      <w:marTop w:val="0"/>
                      <w:marBottom w:val="0"/>
                      <w:divBdr>
                        <w:top w:val="none" w:sz="0" w:space="0" w:color="auto"/>
                        <w:left w:val="none" w:sz="0" w:space="0" w:color="auto"/>
                        <w:bottom w:val="none" w:sz="0" w:space="0" w:color="auto"/>
                        <w:right w:val="none" w:sz="0" w:space="0" w:color="auto"/>
                      </w:divBdr>
                      <w:divsChild>
                        <w:div w:id="30231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76936394">
          <w:marLeft w:val="0"/>
          <w:marRight w:val="0"/>
          <w:marTop w:val="300"/>
          <w:marBottom w:val="300"/>
          <w:divBdr>
            <w:top w:val="none" w:sz="0" w:space="0" w:color="auto"/>
            <w:left w:val="none" w:sz="0" w:space="0" w:color="auto"/>
            <w:bottom w:val="none" w:sz="0" w:space="0" w:color="auto"/>
            <w:right w:val="none" w:sz="0" w:space="0" w:color="auto"/>
          </w:divBdr>
        </w:div>
      </w:divsChild>
    </w:div>
    <w:div w:id="613513281">
      <w:bodyDiv w:val="1"/>
      <w:marLeft w:val="0"/>
      <w:marRight w:val="0"/>
      <w:marTop w:val="0"/>
      <w:marBottom w:val="0"/>
      <w:divBdr>
        <w:top w:val="none" w:sz="0" w:space="0" w:color="auto"/>
        <w:left w:val="none" w:sz="0" w:space="0" w:color="auto"/>
        <w:bottom w:val="none" w:sz="0" w:space="0" w:color="auto"/>
        <w:right w:val="none" w:sz="0" w:space="0" w:color="auto"/>
      </w:divBdr>
    </w:div>
    <w:div w:id="646320935">
      <w:bodyDiv w:val="1"/>
      <w:marLeft w:val="0"/>
      <w:marRight w:val="0"/>
      <w:marTop w:val="0"/>
      <w:marBottom w:val="0"/>
      <w:divBdr>
        <w:top w:val="none" w:sz="0" w:space="0" w:color="auto"/>
        <w:left w:val="none" w:sz="0" w:space="0" w:color="auto"/>
        <w:bottom w:val="none" w:sz="0" w:space="0" w:color="auto"/>
        <w:right w:val="none" w:sz="0" w:space="0" w:color="auto"/>
      </w:divBdr>
    </w:div>
    <w:div w:id="832797503">
      <w:bodyDiv w:val="1"/>
      <w:marLeft w:val="0"/>
      <w:marRight w:val="0"/>
      <w:marTop w:val="0"/>
      <w:marBottom w:val="0"/>
      <w:divBdr>
        <w:top w:val="none" w:sz="0" w:space="0" w:color="auto"/>
        <w:left w:val="none" w:sz="0" w:space="0" w:color="auto"/>
        <w:bottom w:val="none" w:sz="0" w:space="0" w:color="auto"/>
        <w:right w:val="none" w:sz="0" w:space="0" w:color="auto"/>
      </w:divBdr>
      <w:divsChild>
        <w:div w:id="1695811385">
          <w:marLeft w:val="0"/>
          <w:marRight w:val="0"/>
          <w:marTop w:val="0"/>
          <w:marBottom w:val="0"/>
          <w:divBdr>
            <w:top w:val="none" w:sz="0" w:space="0" w:color="auto"/>
            <w:left w:val="none" w:sz="0" w:space="0" w:color="auto"/>
            <w:bottom w:val="none" w:sz="0" w:space="0" w:color="auto"/>
            <w:right w:val="none" w:sz="0" w:space="0" w:color="auto"/>
          </w:divBdr>
          <w:divsChild>
            <w:div w:id="471562491">
              <w:marLeft w:val="0"/>
              <w:marRight w:val="0"/>
              <w:marTop w:val="0"/>
              <w:marBottom w:val="0"/>
              <w:divBdr>
                <w:top w:val="none" w:sz="0" w:space="0" w:color="auto"/>
                <w:left w:val="none" w:sz="0" w:space="0" w:color="auto"/>
                <w:bottom w:val="none" w:sz="0" w:space="0" w:color="auto"/>
                <w:right w:val="none" w:sz="0" w:space="0" w:color="auto"/>
              </w:divBdr>
              <w:divsChild>
                <w:div w:id="88021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2433616">
          <w:marLeft w:val="0"/>
          <w:marRight w:val="0"/>
          <w:marTop w:val="0"/>
          <w:marBottom w:val="0"/>
          <w:divBdr>
            <w:top w:val="none" w:sz="0" w:space="0" w:color="auto"/>
            <w:left w:val="none" w:sz="0" w:space="0" w:color="auto"/>
            <w:bottom w:val="none" w:sz="0" w:space="0" w:color="auto"/>
            <w:right w:val="none" w:sz="0" w:space="0" w:color="auto"/>
          </w:divBdr>
        </w:div>
      </w:divsChild>
    </w:div>
    <w:div w:id="1010453744">
      <w:bodyDiv w:val="1"/>
      <w:marLeft w:val="0"/>
      <w:marRight w:val="0"/>
      <w:marTop w:val="0"/>
      <w:marBottom w:val="0"/>
      <w:divBdr>
        <w:top w:val="none" w:sz="0" w:space="0" w:color="auto"/>
        <w:left w:val="none" w:sz="0" w:space="0" w:color="auto"/>
        <w:bottom w:val="none" w:sz="0" w:space="0" w:color="auto"/>
        <w:right w:val="none" w:sz="0" w:space="0" w:color="auto"/>
      </w:divBdr>
    </w:div>
    <w:div w:id="1110124924">
      <w:bodyDiv w:val="1"/>
      <w:marLeft w:val="0"/>
      <w:marRight w:val="0"/>
      <w:marTop w:val="0"/>
      <w:marBottom w:val="0"/>
      <w:divBdr>
        <w:top w:val="none" w:sz="0" w:space="0" w:color="auto"/>
        <w:left w:val="none" w:sz="0" w:space="0" w:color="auto"/>
        <w:bottom w:val="none" w:sz="0" w:space="0" w:color="auto"/>
        <w:right w:val="none" w:sz="0" w:space="0" w:color="auto"/>
      </w:divBdr>
      <w:divsChild>
        <w:div w:id="63644376">
          <w:marLeft w:val="0"/>
          <w:marRight w:val="0"/>
          <w:marTop w:val="0"/>
          <w:marBottom w:val="0"/>
          <w:divBdr>
            <w:top w:val="none" w:sz="0" w:space="0" w:color="auto"/>
            <w:left w:val="none" w:sz="0" w:space="0" w:color="auto"/>
            <w:bottom w:val="none" w:sz="0" w:space="0" w:color="auto"/>
            <w:right w:val="none" w:sz="0" w:space="0" w:color="auto"/>
          </w:divBdr>
        </w:div>
      </w:divsChild>
    </w:div>
    <w:div w:id="1117404678">
      <w:bodyDiv w:val="1"/>
      <w:marLeft w:val="0"/>
      <w:marRight w:val="0"/>
      <w:marTop w:val="0"/>
      <w:marBottom w:val="0"/>
      <w:divBdr>
        <w:top w:val="none" w:sz="0" w:space="0" w:color="auto"/>
        <w:left w:val="none" w:sz="0" w:space="0" w:color="auto"/>
        <w:bottom w:val="none" w:sz="0" w:space="0" w:color="auto"/>
        <w:right w:val="none" w:sz="0" w:space="0" w:color="auto"/>
      </w:divBdr>
      <w:divsChild>
        <w:div w:id="1422490900">
          <w:marLeft w:val="0"/>
          <w:marRight w:val="0"/>
          <w:marTop w:val="0"/>
          <w:marBottom w:val="0"/>
          <w:divBdr>
            <w:top w:val="none" w:sz="0" w:space="0" w:color="auto"/>
            <w:left w:val="none" w:sz="0" w:space="0" w:color="auto"/>
            <w:bottom w:val="none" w:sz="0" w:space="0" w:color="auto"/>
            <w:right w:val="none" w:sz="0" w:space="0" w:color="auto"/>
          </w:divBdr>
          <w:divsChild>
            <w:div w:id="1882479711">
              <w:marLeft w:val="0"/>
              <w:marRight w:val="0"/>
              <w:marTop w:val="0"/>
              <w:marBottom w:val="0"/>
              <w:divBdr>
                <w:top w:val="none" w:sz="0" w:space="0" w:color="auto"/>
                <w:left w:val="none" w:sz="0" w:space="0" w:color="auto"/>
                <w:bottom w:val="none" w:sz="0" w:space="0" w:color="auto"/>
                <w:right w:val="none" w:sz="0" w:space="0" w:color="auto"/>
              </w:divBdr>
              <w:divsChild>
                <w:div w:id="6847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005">
          <w:marLeft w:val="0"/>
          <w:marRight w:val="0"/>
          <w:marTop w:val="300"/>
          <w:marBottom w:val="300"/>
          <w:divBdr>
            <w:top w:val="none" w:sz="0" w:space="0" w:color="auto"/>
            <w:left w:val="none" w:sz="0" w:space="0" w:color="auto"/>
            <w:bottom w:val="none" w:sz="0" w:space="0" w:color="auto"/>
            <w:right w:val="none" w:sz="0" w:space="0" w:color="auto"/>
          </w:divBdr>
        </w:div>
      </w:divsChild>
    </w:div>
    <w:div w:id="1118723405">
      <w:bodyDiv w:val="1"/>
      <w:marLeft w:val="0"/>
      <w:marRight w:val="0"/>
      <w:marTop w:val="0"/>
      <w:marBottom w:val="0"/>
      <w:divBdr>
        <w:top w:val="none" w:sz="0" w:space="0" w:color="auto"/>
        <w:left w:val="none" w:sz="0" w:space="0" w:color="auto"/>
        <w:bottom w:val="none" w:sz="0" w:space="0" w:color="auto"/>
        <w:right w:val="none" w:sz="0" w:space="0" w:color="auto"/>
      </w:divBdr>
    </w:div>
    <w:div w:id="1222594790">
      <w:bodyDiv w:val="1"/>
      <w:marLeft w:val="0"/>
      <w:marRight w:val="0"/>
      <w:marTop w:val="0"/>
      <w:marBottom w:val="0"/>
      <w:divBdr>
        <w:top w:val="none" w:sz="0" w:space="0" w:color="auto"/>
        <w:left w:val="none" w:sz="0" w:space="0" w:color="auto"/>
        <w:bottom w:val="none" w:sz="0" w:space="0" w:color="auto"/>
        <w:right w:val="none" w:sz="0" w:space="0" w:color="auto"/>
      </w:divBdr>
      <w:divsChild>
        <w:div w:id="600383999">
          <w:marLeft w:val="0"/>
          <w:marRight w:val="0"/>
          <w:marTop w:val="0"/>
          <w:marBottom w:val="0"/>
          <w:divBdr>
            <w:top w:val="none" w:sz="0" w:space="0" w:color="auto"/>
            <w:left w:val="none" w:sz="0" w:space="0" w:color="auto"/>
            <w:bottom w:val="none" w:sz="0" w:space="0" w:color="auto"/>
            <w:right w:val="none" w:sz="0" w:space="0" w:color="auto"/>
          </w:divBdr>
        </w:div>
      </w:divsChild>
    </w:div>
    <w:div w:id="1619606233">
      <w:bodyDiv w:val="1"/>
      <w:marLeft w:val="0"/>
      <w:marRight w:val="0"/>
      <w:marTop w:val="0"/>
      <w:marBottom w:val="0"/>
      <w:divBdr>
        <w:top w:val="none" w:sz="0" w:space="0" w:color="auto"/>
        <w:left w:val="none" w:sz="0" w:space="0" w:color="auto"/>
        <w:bottom w:val="none" w:sz="0" w:space="0" w:color="auto"/>
        <w:right w:val="none" w:sz="0" w:space="0" w:color="auto"/>
      </w:divBdr>
    </w:div>
    <w:div w:id="1622959900">
      <w:bodyDiv w:val="1"/>
      <w:marLeft w:val="0"/>
      <w:marRight w:val="0"/>
      <w:marTop w:val="0"/>
      <w:marBottom w:val="0"/>
      <w:divBdr>
        <w:top w:val="none" w:sz="0" w:space="0" w:color="auto"/>
        <w:left w:val="none" w:sz="0" w:space="0" w:color="auto"/>
        <w:bottom w:val="none" w:sz="0" w:space="0" w:color="auto"/>
        <w:right w:val="none" w:sz="0" w:space="0" w:color="auto"/>
      </w:divBdr>
      <w:divsChild>
        <w:div w:id="146285024">
          <w:marLeft w:val="0"/>
          <w:marRight w:val="0"/>
          <w:marTop w:val="0"/>
          <w:marBottom w:val="0"/>
          <w:divBdr>
            <w:top w:val="none" w:sz="0" w:space="0" w:color="auto"/>
            <w:left w:val="none" w:sz="0" w:space="0" w:color="auto"/>
            <w:bottom w:val="none" w:sz="0" w:space="0" w:color="auto"/>
            <w:right w:val="none" w:sz="0" w:space="0" w:color="auto"/>
          </w:divBdr>
        </w:div>
        <w:div w:id="830870669">
          <w:marLeft w:val="0"/>
          <w:marRight w:val="0"/>
          <w:marTop w:val="0"/>
          <w:marBottom w:val="0"/>
          <w:divBdr>
            <w:top w:val="none" w:sz="0" w:space="0" w:color="auto"/>
            <w:left w:val="none" w:sz="0" w:space="0" w:color="auto"/>
            <w:bottom w:val="none" w:sz="0" w:space="0" w:color="auto"/>
            <w:right w:val="none" w:sz="0" w:space="0" w:color="auto"/>
          </w:divBdr>
        </w:div>
      </w:divsChild>
    </w:div>
    <w:div w:id="1766150203">
      <w:bodyDiv w:val="1"/>
      <w:marLeft w:val="0"/>
      <w:marRight w:val="0"/>
      <w:marTop w:val="0"/>
      <w:marBottom w:val="0"/>
      <w:divBdr>
        <w:top w:val="none" w:sz="0" w:space="0" w:color="auto"/>
        <w:left w:val="none" w:sz="0" w:space="0" w:color="auto"/>
        <w:bottom w:val="none" w:sz="0" w:space="0" w:color="auto"/>
        <w:right w:val="none" w:sz="0" w:space="0" w:color="auto"/>
      </w:divBdr>
      <w:divsChild>
        <w:div w:id="2131508903">
          <w:marLeft w:val="0"/>
          <w:marRight w:val="0"/>
          <w:marTop w:val="0"/>
          <w:marBottom w:val="0"/>
          <w:divBdr>
            <w:top w:val="none" w:sz="0" w:space="0" w:color="auto"/>
            <w:left w:val="none" w:sz="0" w:space="0" w:color="auto"/>
            <w:bottom w:val="none" w:sz="0" w:space="0" w:color="auto"/>
            <w:right w:val="none" w:sz="0" w:space="0" w:color="auto"/>
          </w:divBdr>
          <w:divsChild>
            <w:div w:id="861548722">
              <w:marLeft w:val="0"/>
              <w:marRight w:val="0"/>
              <w:marTop w:val="0"/>
              <w:marBottom w:val="0"/>
              <w:divBdr>
                <w:top w:val="none" w:sz="0" w:space="0" w:color="auto"/>
                <w:left w:val="none" w:sz="0" w:space="0" w:color="auto"/>
                <w:bottom w:val="none" w:sz="0" w:space="0" w:color="auto"/>
                <w:right w:val="none" w:sz="0" w:space="0" w:color="auto"/>
              </w:divBdr>
              <w:divsChild>
                <w:div w:id="1609005353">
                  <w:marLeft w:val="0"/>
                  <w:marRight w:val="0"/>
                  <w:marTop w:val="0"/>
                  <w:marBottom w:val="240"/>
                  <w:divBdr>
                    <w:top w:val="none" w:sz="0" w:space="0" w:color="auto"/>
                    <w:left w:val="none" w:sz="0" w:space="0" w:color="auto"/>
                    <w:bottom w:val="none" w:sz="0" w:space="0" w:color="auto"/>
                    <w:right w:val="none" w:sz="0" w:space="0" w:color="auto"/>
                  </w:divBdr>
                </w:div>
              </w:divsChild>
            </w:div>
            <w:div w:id="767119730">
              <w:marLeft w:val="0"/>
              <w:marRight w:val="0"/>
              <w:marTop w:val="0"/>
              <w:marBottom w:val="0"/>
              <w:divBdr>
                <w:top w:val="none" w:sz="0" w:space="0" w:color="auto"/>
                <w:left w:val="none" w:sz="0" w:space="0" w:color="auto"/>
                <w:bottom w:val="none" w:sz="0" w:space="0" w:color="auto"/>
                <w:right w:val="none" w:sz="0" w:space="0" w:color="auto"/>
              </w:divBdr>
              <w:divsChild>
                <w:div w:id="1022828944">
                  <w:marLeft w:val="0"/>
                  <w:marRight w:val="0"/>
                  <w:marTop w:val="0"/>
                  <w:marBottom w:val="240"/>
                  <w:divBdr>
                    <w:top w:val="none" w:sz="0" w:space="0" w:color="auto"/>
                    <w:left w:val="none" w:sz="0" w:space="0" w:color="auto"/>
                    <w:bottom w:val="none" w:sz="0" w:space="0" w:color="auto"/>
                    <w:right w:val="none" w:sz="0" w:space="0" w:color="auto"/>
                  </w:divBdr>
                </w:div>
              </w:divsChild>
            </w:div>
            <w:div w:id="1389839378">
              <w:marLeft w:val="0"/>
              <w:marRight w:val="0"/>
              <w:marTop w:val="0"/>
              <w:marBottom w:val="0"/>
              <w:divBdr>
                <w:top w:val="none" w:sz="0" w:space="0" w:color="auto"/>
                <w:left w:val="none" w:sz="0" w:space="0" w:color="auto"/>
                <w:bottom w:val="none" w:sz="0" w:space="0" w:color="auto"/>
                <w:right w:val="none" w:sz="0" w:space="0" w:color="auto"/>
              </w:divBdr>
              <w:divsChild>
                <w:div w:id="309872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1302370">
          <w:marLeft w:val="0"/>
          <w:marRight w:val="0"/>
          <w:marTop w:val="0"/>
          <w:marBottom w:val="0"/>
          <w:divBdr>
            <w:top w:val="none" w:sz="0" w:space="0" w:color="auto"/>
            <w:left w:val="none" w:sz="0" w:space="0" w:color="auto"/>
            <w:bottom w:val="none" w:sz="0" w:space="0" w:color="auto"/>
            <w:right w:val="none" w:sz="0" w:space="0" w:color="auto"/>
          </w:divBdr>
        </w:div>
      </w:divsChild>
    </w:div>
    <w:div w:id="1990204452">
      <w:bodyDiv w:val="1"/>
      <w:marLeft w:val="0"/>
      <w:marRight w:val="0"/>
      <w:marTop w:val="0"/>
      <w:marBottom w:val="0"/>
      <w:divBdr>
        <w:top w:val="none" w:sz="0" w:space="0" w:color="auto"/>
        <w:left w:val="none" w:sz="0" w:space="0" w:color="auto"/>
        <w:bottom w:val="none" w:sz="0" w:space="0" w:color="auto"/>
        <w:right w:val="none" w:sz="0" w:space="0" w:color="auto"/>
      </w:divBdr>
      <w:divsChild>
        <w:div w:id="74786591">
          <w:marLeft w:val="0"/>
          <w:marRight w:val="0"/>
          <w:marTop w:val="0"/>
          <w:marBottom w:val="0"/>
          <w:divBdr>
            <w:top w:val="none" w:sz="0" w:space="0" w:color="auto"/>
            <w:left w:val="none" w:sz="0" w:space="0" w:color="auto"/>
            <w:bottom w:val="none" w:sz="0" w:space="0" w:color="auto"/>
            <w:right w:val="none" w:sz="0" w:space="0" w:color="auto"/>
          </w:divBdr>
          <w:divsChild>
            <w:div w:id="1778136218">
              <w:marLeft w:val="0"/>
              <w:marRight w:val="0"/>
              <w:marTop w:val="0"/>
              <w:marBottom w:val="0"/>
              <w:divBdr>
                <w:top w:val="none" w:sz="0" w:space="0" w:color="auto"/>
                <w:left w:val="none" w:sz="0" w:space="0" w:color="auto"/>
                <w:bottom w:val="none" w:sz="0" w:space="0" w:color="auto"/>
                <w:right w:val="none" w:sz="0" w:space="0" w:color="auto"/>
              </w:divBdr>
              <w:divsChild>
                <w:div w:id="3965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6437">
          <w:marLeft w:val="0"/>
          <w:marRight w:val="0"/>
          <w:marTop w:val="300"/>
          <w:marBottom w:val="300"/>
          <w:divBdr>
            <w:top w:val="none" w:sz="0" w:space="0" w:color="auto"/>
            <w:left w:val="none" w:sz="0" w:space="0" w:color="auto"/>
            <w:bottom w:val="none" w:sz="0" w:space="0" w:color="auto"/>
            <w:right w:val="none" w:sz="0" w:space="0" w:color="auto"/>
          </w:divBdr>
        </w:div>
      </w:divsChild>
    </w:div>
    <w:div w:id="21047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ubeflow.org/docs/external-add-ons/feature-store/" TargetMode="External"/><Relationship Id="rId18" Type="http://schemas.openxmlformats.org/officeDocument/2006/relationships/hyperlink" Target="https://docs.mlrun.org/en/latest/feature-store/transformations.html" TargetMode="External"/><Relationship Id="rId26" Type="http://schemas.openxmlformats.org/officeDocument/2006/relationships/hyperlink" Target="https://docs.mlrun.org/en/latest/feature-store/end-to-end-demo/02-create-training-model.html" TargetMode="External"/><Relationship Id="rId3" Type="http://schemas.openxmlformats.org/officeDocument/2006/relationships/settings" Target="settings.xml"/><Relationship Id="rId21" Type="http://schemas.openxmlformats.org/officeDocument/2006/relationships/image" Target="media/image2.png"/><Relationship Id="rId34" Type="http://schemas.microsoft.com/office/2011/relationships/people" Target="people.xml"/><Relationship Id="rId7" Type="http://schemas.openxmlformats.org/officeDocument/2006/relationships/hyperlink" Target="https://docs.mlrun.org/en/latest/serving/serving-graph.html" TargetMode="External"/><Relationship Id="rId12" Type="http://schemas.openxmlformats.org/officeDocument/2006/relationships/hyperlink" Target="https://docs.mlrun.org/en/latest/serving/serving-graph.html" TargetMode="External"/><Relationship Id="rId17" Type="http://schemas.openxmlformats.org/officeDocument/2006/relationships/hyperlink" Target="https://docs.mlrun.org/en/latest/feature-store/feature-store.html" TargetMode="External"/><Relationship Id="rId25" Type="http://schemas.openxmlformats.org/officeDocument/2006/relationships/hyperlink" Target="https://docs.mlrun.org/en/latest/feature-store/end-to-end-demo/01-ingest-datasourc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clio.io/"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mlrun.org/en/latest/serving/serving-graph.html" TargetMode="External"/><Relationship Id="rId11" Type="http://schemas.microsoft.com/office/2018/08/relationships/commentsExtensible" Target="commentsExtensible.xml"/><Relationship Id="rId24" Type="http://schemas.openxmlformats.org/officeDocument/2006/relationships/hyperlink" Target="https://github.com/mlrun/functions" TargetMode="External"/><Relationship Id="rId32" Type="http://schemas.openxmlformats.org/officeDocument/2006/relationships/hyperlink" Target="https://docs.mlrun.org/en/latest/feature-store/end-to-end-demo/03-deploy-serving-model.html" TargetMode="External"/><Relationship Id="rId5" Type="http://schemas.openxmlformats.org/officeDocument/2006/relationships/hyperlink" Target="https://www.kubeflow.org/docs/external-add-ons/serving/" TargetMode="External"/><Relationship Id="rId15" Type="http://schemas.openxmlformats.org/officeDocument/2006/relationships/hyperlink" Target="https://docs.mlrun.org/en/latest/feature-store/feature-vectors.html" TargetMode="External"/><Relationship Id="rId23" Type="http://schemas.openxmlformats.org/officeDocument/2006/relationships/hyperlink" Target="https://github.com/mlrun/functions/blob/master/v2_model_server/v2_model_server.ipynb" TargetMode="External"/><Relationship Id="rId28"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docs.mlrun.org/en/latest/feature-store/feature-vectors.html" TargetMode="External"/><Relationship Id="rId31" Type="http://schemas.openxmlformats.org/officeDocument/2006/relationships/hyperlink" Target="https://docs.mlrun.org/en/latest/feature-store/end-to-end-demo/02-create-training-model.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mlrun.org/en/latest/feature-store/feature-sets.html" TargetMode="External"/><Relationship Id="rId22" Type="http://schemas.openxmlformats.org/officeDocument/2006/relationships/hyperlink" Target="https://docs.mlrun.org/en/latest/serving/serving-graph.html" TargetMode="External"/><Relationship Id="rId27" Type="http://schemas.openxmlformats.org/officeDocument/2006/relationships/hyperlink" Target="https://docs.mlrun.org/en/latest/feature-store/end-to-end-demo/03-deploy-serving-model.html" TargetMode="External"/><Relationship Id="rId30" Type="http://schemas.openxmlformats.org/officeDocument/2006/relationships/hyperlink" Target="https://docs.mlrun.org/en/latest/feature-store/end-to-end-demo/01-ingest-datasources.html"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Nestares</dc:creator>
  <cp:keywords/>
  <dc:description/>
  <cp:lastModifiedBy>Jimena Nestares</cp:lastModifiedBy>
  <cp:revision>3</cp:revision>
  <dcterms:created xsi:type="dcterms:W3CDTF">2021-06-23T12:12:00Z</dcterms:created>
  <dcterms:modified xsi:type="dcterms:W3CDTF">2021-06-23T16:59:00Z</dcterms:modified>
</cp:coreProperties>
</file>